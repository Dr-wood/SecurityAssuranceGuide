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86E21" w14:textId="77777777" w:rsidR="00437387" w:rsidRPr="00CB2C73" w:rsidRDefault="00437387" w:rsidP="00E75F6D">
      <w:pPr>
        <w:spacing w:after="0" w:line="240" w:lineRule="auto"/>
        <w:jc w:val="right"/>
        <w:rPr>
          <w:rFonts w:ascii="Raleway" w:hAnsi="Raleway"/>
          <w:bCs/>
          <w:sz w:val="48"/>
          <w:szCs w:val="48"/>
          <w:lang w:val="en-US"/>
        </w:rPr>
      </w:pPr>
    </w:p>
    <w:p w14:paraId="2795A7E3" w14:textId="0022BAE4" w:rsidR="00E75F6D" w:rsidRPr="00CB2C73" w:rsidRDefault="007F5EDC"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OpenChain</w:t>
      </w:r>
      <w:r w:rsidR="000C5AE4" w:rsidRPr="00CB2C73">
        <w:rPr>
          <w:rFonts w:ascii="Raleway" w:hAnsi="Raleway"/>
          <w:bCs/>
          <w:sz w:val="48"/>
          <w:szCs w:val="48"/>
          <w:lang w:val="en-US"/>
        </w:rPr>
        <w:t xml:space="preserve"> </w:t>
      </w:r>
      <w:r w:rsidR="00121CB2" w:rsidRPr="00CB2C73">
        <w:rPr>
          <w:rFonts w:ascii="Raleway" w:hAnsi="Raleway"/>
          <w:bCs/>
          <w:sz w:val="48"/>
          <w:szCs w:val="48"/>
          <w:lang w:val="en-US"/>
        </w:rPr>
        <w:t xml:space="preserve">Security Assurance </w:t>
      </w:r>
    </w:p>
    <w:p w14:paraId="67DB0B24" w14:textId="228C060C" w:rsidR="00121CB2" w:rsidRPr="00CB2C73" w:rsidRDefault="00121CB2" w:rsidP="00E75F6D">
      <w:pPr>
        <w:spacing w:after="0" w:line="240" w:lineRule="auto"/>
        <w:jc w:val="right"/>
        <w:rPr>
          <w:rFonts w:ascii="Raleway" w:hAnsi="Raleway"/>
          <w:bCs/>
          <w:sz w:val="48"/>
          <w:szCs w:val="48"/>
          <w:lang w:val="en-US"/>
        </w:rPr>
      </w:pPr>
      <w:r w:rsidRPr="00CB2C73">
        <w:rPr>
          <w:rFonts w:ascii="Raleway" w:hAnsi="Raleway"/>
          <w:bCs/>
          <w:sz w:val="48"/>
          <w:szCs w:val="48"/>
          <w:lang w:val="en-US"/>
        </w:rPr>
        <w:t xml:space="preserve">Reference </w:t>
      </w:r>
      <w:del w:id="0" w:author="Coughlan Shane" w:date="2022-01-31T22:40:00Z">
        <w:r w:rsidRPr="00AF62B3" w:rsidDel="00A520C7">
          <w:rPr>
            <w:rFonts w:ascii="Raleway" w:hAnsi="Raleway"/>
            <w:bCs/>
            <w:sz w:val="48"/>
            <w:szCs w:val="48"/>
            <w:lang w:val="en-US"/>
          </w:rPr>
          <w:delText>Guide</w:delText>
        </w:r>
      </w:del>
      <w:ins w:id="1" w:author="Coughlan Shane" w:date="2022-01-31T22:40:00Z">
        <w:r w:rsidR="00A520C7" w:rsidRPr="00CB2C73">
          <w:rPr>
            <w:rFonts w:ascii="Raleway" w:hAnsi="Raleway"/>
            <w:bCs/>
            <w:sz w:val="48"/>
            <w:szCs w:val="48"/>
            <w:lang w:val="en-US"/>
          </w:rPr>
          <w:t>Specification</w:t>
        </w:r>
      </w:ins>
    </w:p>
    <w:p w14:paraId="2C7D78C2" w14:textId="123E2D42" w:rsidR="00923F27" w:rsidRDefault="00E75F6D" w:rsidP="00E75F6D">
      <w:pPr>
        <w:spacing w:after="0" w:line="240" w:lineRule="auto"/>
        <w:jc w:val="right"/>
        <w:rPr>
          <w:ins w:id="2" w:author="Coughlan Shane" w:date="2022-02-15T14:47:00Z"/>
          <w:rFonts w:asciiTheme="minorHAnsi" w:hAnsiTheme="minorHAnsi" w:cstheme="minorHAnsi"/>
          <w:bCs/>
          <w:sz w:val="32"/>
          <w:szCs w:val="32"/>
          <w:lang w:val="en-US"/>
        </w:rPr>
      </w:pPr>
      <w:r w:rsidRPr="00CB2C73">
        <w:rPr>
          <w:rFonts w:asciiTheme="minorHAnsi" w:hAnsiTheme="minorHAnsi" w:cstheme="minorHAnsi"/>
          <w:bCs/>
          <w:sz w:val="32"/>
          <w:szCs w:val="32"/>
          <w:lang w:val="en-US"/>
        </w:rPr>
        <w:t xml:space="preserve">Version </w:t>
      </w:r>
      <w:r w:rsidR="00FF590A" w:rsidRPr="00CB2C73">
        <w:rPr>
          <w:rFonts w:asciiTheme="minorHAnsi" w:hAnsiTheme="minorHAnsi" w:cstheme="minorHAnsi"/>
          <w:bCs/>
          <w:sz w:val="32"/>
          <w:szCs w:val="32"/>
          <w:lang w:val="en-US"/>
        </w:rPr>
        <w:t>2</w:t>
      </w:r>
      <w:r w:rsidRPr="00CB2C73">
        <w:rPr>
          <w:rFonts w:asciiTheme="minorHAnsi" w:hAnsiTheme="minorHAnsi" w:cstheme="minorHAnsi"/>
          <w:bCs/>
          <w:sz w:val="32"/>
          <w:szCs w:val="32"/>
          <w:lang w:val="en-US"/>
        </w:rPr>
        <w:t>.0</w:t>
      </w:r>
    </w:p>
    <w:p w14:paraId="4B6689D4" w14:textId="54D7DC14" w:rsidR="00B225E9" w:rsidRPr="00CB2C73" w:rsidRDefault="00B225E9" w:rsidP="00E75F6D">
      <w:pPr>
        <w:spacing w:after="0" w:line="240" w:lineRule="auto"/>
        <w:jc w:val="right"/>
        <w:rPr>
          <w:rFonts w:asciiTheme="minorHAnsi" w:hAnsiTheme="minorHAnsi" w:cstheme="minorHAnsi"/>
          <w:b/>
          <w:sz w:val="14"/>
          <w:szCs w:val="14"/>
          <w:lang w:val="en-US"/>
        </w:rPr>
      </w:pPr>
      <w:ins w:id="3" w:author="Coughlan Shane" w:date="2022-02-15T14:47:00Z">
        <w:r>
          <w:rPr>
            <w:rFonts w:asciiTheme="minorHAnsi" w:hAnsiTheme="minorHAnsi" w:cstheme="minorHAnsi"/>
            <w:bCs/>
            <w:sz w:val="32"/>
            <w:szCs w:val="32"/>
            <w:lang w:val="en-US"/>
          </w:rPr>
          <w:t xml:space="preserve">Draft </w:t>
        </w:r>
      </w:ins>
      <w:ins w:id="4" w:author="Coughlan Shane" w:date="2022-02-15T14:48:00Z">
        <w:r w:rsidR="00326996">
          <w:rPr>
            <w:rFonts w:asciiTheme="minorHAnsi" w:hAnsiTheme="minorHAnsi" w:cstheme="minorHAnsi"/>
            <w:bCs/>
            <w:sz w:val="32"/>
            <w:szCs w:val="32"/>
            <w:lang w:val="en-US"/>
          </w:rPr>
          <w:t>2</w:t>
        </w:r>
      </w:ins>
      <w:ins w:id="5" w:author="Coughlan Shane" w:date="2022-02-15T14:47:00Z">
        <w:r>
          <w:rPr>
            <w:rFonts w:asciiTheme="minorHAnsi" w:hAnsiTheme="minorHAnsi" w:cstheme="minorHAnsi"/>
            <w:bCs/>
            <w:sz w:val="32"/>
            <w:szCs w:val="32"/>
            <w:lang w:val="en-US"/>
          </w:rPr>
          <w:t xml:space="preserve"> 2022-0</w:t>
        </w:r>
      </w:ins>
      <w:ins w:id="6" w:author="Coughlan Shane" w:date="2022-02-15T14:48:00Z">
        <w:r w:rsidR="00326996">
          <w:rPr>
            <w:rFonts w:asciiTheme="minorHAnsi" w:hAnsiTheme="minorHAnsi" w:cstheme="minorHAnsi"/>
            <w:bCs/>
            <w:sz w:val="32"/>
            <w:szCs w:val="32"/>
            <w:lang w:val="en-US"/>
          </w:rPr>
          <w:t>1</w:t>
        </w:r>
      </w:ins>
      <w:ins w:id="7" w:author="Coughlan Shane" w:date="2022-02-15T14:47:00Z">
        <w:r>
          <w:rPr>
            <w:rFonts w:asciiTheme="minorHAnsi" w:hAnsiTheme="minorHAnsi" w:cstheme="minorHAnsi"/>
            <w:bCs/>
            <w:sz w:val="32"/>
            <w:szCs w:val="32"/>
            <w:lang w:val="en-US"/>
          </w:rPr>
          <w:t>-</w:t>
        </w:r>
      </w:ins>
      <w:ins w:id="8" w:author="Coughlan Shane" w:date="2022-02-15T14:48:00Z">
        <w:r w:rsidR="00326996">
          <w:rPr>
            <w:rFonts w:asciiTheme="minorHAnsi" w:hAnsiTheme="minorHAnsi" w:cstheme="minorHAnsi"/>
            <w:bCs/>
            <w:sz w:val="32"/>
            <w:szCs w:val="32"/>
            <w:lang w:val="en-US"/>
          </w:rPr>
          <w:t>31</w:t>
        </w:r>
      </w:ins>
    </w:p>
    <w:p w14:paraId="433F1F80" w14:textId="7EE5D4F6" w:rsidR="006D6C43" w:rsidRPr="00CB2C73" w:rsidRDefault="006D6C43" w:rsidP="001A33D0">
      <w:pPr>
        <w:spacing w:line="360" w:lineRule="atLeast"/>
        <w:rPr>
          <w:b/>
          <w:sz w:val="32"/>
          <w:szCs w:val="32"/>
          <w:lang w:val="en-US"/>
        </w:rPr>
      </w:pPr>
    </w:p>
    <w:p w14:paraId="3DF79EEF" w14:textId="4EAE8167" w:rsidR="006D6C43" w:rsidRPr="00CB2C73" w:rsidRDefault="006D6C43" w:rsidP="001A33D0">
      <w:pPr>
        <w:spacing w:line="360" w:lineRule="atLeast"/>
        <w:rPr>
          <w:b/>
          <w:sz w:val="32"/>
          <w:szCs w:val="32"/>
          <w:lang w:val="en-US"/>
        </w:rPr>
      </w:pPr>
    </w:p>
    <w:p w14:paraId="1E7E7A7F" w14:textId="0C526E6F" w:rsidR="00E75F6D" w:rsidRPr="00CB2C73" w:rsidRDefault="003B4DF4">
      <w:pPr>
        <w:jc w:val="center"/>
        <w:rPr>
          <w:i/>
          <w:color w:val="262626" w:themeColor="text1" w:themeTint="D9"/>
          <w:sz w:val="36"/>
          <w:lang w:val="en-US"/>
          <w:rPrChange w:id="9" w:author="Coughlan Shane" w:date="2022-01-31T22:43:00Z">
            <w:rPr>
              <w:i/>
              <w:color w:val="262626" w:themeColor="text1" w:themeTint="D9"/>
              <w:sz w:val="36"/>
            </w:rPr>
          </w:rPrChange>
        </w:rPr>
        <w:pPrChange w:id="10" w:author="Coughlan Shane" w:date="2022-01-31T22:46:00Z">
          <w:pPr>
            <w:jc w:val="right"/>
          </w:pPr>
        </w:pPrChange>
      </w:pPr>
      <w:bookmarkStart w:id="11" w:name="_Hlk79522022"/>
      <w:ins w:id="12" w:author="Coughlan Shane" w:date="2022-01-31T22:46:00Z">
        <w:r>
          <w:rPr>
            <w:i/>
            <w:color w:val="262626" w:themeColor="text1" w:themeTint="D9"/>
            <w:sz w:val="28"/>
            <w:lang w:val="en-US"/>
          </w:rPr>
          <w:t xml:space="preserve">OpenChain Project: </w:t>
        </w:r>
      </w:ins>
      <w:del w:id="13" w:author="Coughlan Shane" w:date="2022-01-31T22:15:00Z">
        <w:r w:rsidR="00E75F6D" w:rsidRPr="00CB2C73" w:rsidDel="004F2188">
          <w:rPr>
            <w:i/>
            <w:color w:val="262626" w:themeColor="text1" w:themeTint="D9"/>
            <w:sz w:val="28"/>
            <w:lang w:val="en-US"/>
            <w:rPrChange w:id="14" w:author="Coughlan Shane" w:date="2022-01-31T22:43:00Z">
              <w:rPr>
                <w:i/>
                <w:color w:val="262626" w:themeColor="text1" w:themeTint="D9"/>
                <w:sz w:val="28"/>
              </w:rPr>
            </w:rPrChange>
          </w:rPr>
          <w:delText>Establishing trust in the Open Source from which Software Solutions are built</w:delText>
        </w:r>
      </w:del>
      <w:ins w:id="15" w:author="Coughlan Shane" w:date="2022-01-31T22:15:00Z">
        <w:r w:rsidR="004F2188" w:rsidRPr="00CB2C73">
          <w:rPr>
            <w:i/>
            <w:color w:val="262626" w:themeColor="text1" w:themeTint="D9"/>
            <w:sz w:val="28"/>
            <w:lang w:val="en-US"/>
            <w:rPrChange w:id="16" w:author="Coughlan Shane" w:date="2022-01-31T22:43:00Z">
              <w:rPr>
                <w:i/>
                <w:color w:val="262626" w:themeColor="text1" w:themeTint="D9"/>
                <w:sz w:val="28"/>
              </w:rPr>
            </w:rPrChange>
          </w:rPr>
          <w:t xml:space="preserve">Establishing Trust </w:t>
        </w:r>
        <w:proofErr w:type="gramStart"/>
        <w:r w:rsidR="004F2188" w:rsidRPr="00CB2C73">
          <w:rPr>
            <w:i/>
            <w:color w:val="262626" w:themeColor="text1" w:themeTint="D9"/>
            <w:sz w:val="28"/>
            <w:lang w:val="en-US"/>
            <w:rPrChange w:id="17" w:author="Coughlan Shane" w:date="2022-01-31T22:43:00Z">
              <w:rPr>
                <w:i/>
                <w:color w:val="262626" w:themeColor="text1" w:themeTint="D9"/>
                <w:sz w:val="28"/>
              </w:rPr>
            </w:rPrChange>
          </w:rPr>
          <w:t>In</w:t>
        </w:r>
        <w:proofErr w:type="gramEnd"/>
        <w:r w:rsidR="004F2188" w:rsidRPr="00CB2C73">
          <w:rPr>
            <w:i/>
            <w:color w:val="262626" w:themeColor="text1" w:themeTint="D9"/>
            <w:sz w:val="28"/>
            <w:lang w:val="en-US"/>
            <w:rPrChange w:id="18" w:author="Coughlan Shane" w:date="2022-01-31T22:43:00Z">
              <w:rPr>
                <w:i/>
                <w:color w:val="262626" w:themeColor="text1" w:themeTint="D9"/>
                <w:sz w:val="28"/>
              </w:rPr>
            </w:rPrChange>
          </w:rPr>
          <w:t xml:space="preserve"> The Supply Chain Since </w:t>
        </w:r>
      </w:ins>
      <w:ins w:id="19" w:author="Coughlan Shane" w:date="2022-01-31T22:16:00Z">
        <w:r w:rsidR="004F2188" w:rsidRPr="00CB2C73">
          <w:rPr>
            <w:i/>
            <w:color w:val="262626" w:themeColor="text1" w:themeTint="D9"/>
            <w:sz w:val="28"/>
            <w:lang w:val="en-US"/>
            <w:rPrChange w:id="20" w:author="Coughlan Shane" w:date="2022-01-31T22:43:00Z">
              <w:rPr>
                <w:i/>
                <w:color w:val="262626" w:themeColor="text1" w:themeTint="D9"/>
                <w:sz w:val="28"/>
              </w:rPr>
            </w:rPrChange>
          </w:rPr>
          <w:t>20</w:t>
        </w:r>
      </w:ins>
      <w:ins w:id="21" w:author="Coughlan Shane" w:date="2022-01-31T22:46:00Z">
        <w:r>
          <w:rPr>
            <w:i/>
            <w:color w:val="262626" w:themeColor="text1" w:themeTint="D9"/>
            <w:sz w:val="28"/>
            <w:lang w:val="en-US"/>
          </w:rPr>
          <w:t>16</w:t>
        </w:r>
      </w:ins>
    </w:p>
    <w:bookmarkEnd w:id="11"/>
    <w:p w14:paraId="093E2FEB" w14:textId="0F328239" w:rsidR="006D6C43" w:rsidRPr="00CB2C73" w:rsidRDefault="006D6C43" w:rsidP="001A33D0">
      <w:pPr>
        <w:spacing w:line="360" w:lineRule="atLeast"/>
        <w:rPr>
          <w:b/>
          <w:sz w:val="32"/>
          <w:szCs w:val="32"/>
          <w:lang w:val="en-US"/>
        </w:rPr>
      </w:pPr>
    </w:p>
    <w:p w14:paraId="1FA2B6A1" w14:textId="40450239" w:rsidR="00437387" w:rsidRPr="00CB2C73" w:rsidRDefault="00437387" w:rsidP="00437387">
      <w:pPr>
        <w:rPr>
          <w:b/>
          <w:sz w:val="32"/>
          <w:szCs w:val="32"/>
          <w:lang w:val="en-US"/>
        </w:rPr>
      </w:pPr>
    </w:p>
    <w:p w14:paraId="32732657" w14:textId="6DF902EF" w:rsidR="00437387" w:rsidRPr="00CB2C73" w:rsidRDefault="00F918EF">
      <w:pPr>
        <w:tabs>
          <w:tab w:val="clear" w:pos="403"/>
          <w:tab w:val="left" w:pos="6880"/>
        </w:tabs>
        <w:jc w:val="center"/>
        <w:rPr>
          <w:sz w:val="32"/>
          <w:szCs w:val="32"/>
          <w:lang w:val="en-US"/>
        </w:rPr>
        <w:pPrChange w:id="22" w:author="Coughlan Shane" w:date="2022-01-31T22:49:00Z">
          <w:pPr>
            <w:tabs>
              <w:tab w:val="clear" w:pos="403"/>
              <w:tab w:val="left" w:pos="6880"/>
            </w:tabs>
          </w:pPr>
        </w:pPrChange>
      </w:pPr>
      <w:ins w:id="23" w:author="Coughlan Shane" w:date="2022-01-31T22:48:00Z">
        <w:r>
          <w:rPr>
            <w:noProof/>
            <w:sz w:val="32"/>
            <w:szCs w:val="32"/>
            <w:lang w:val="en-US"/>
          </w:rPr>
          <w:drawing>
            <wp:inline distT="0" distB="0" distL="0" distR="0" wp14:anchorId="739A993B" wp14:editId="45935618">
              <wp:extent cx="3737610" cy="3729823"/>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72620" cy="3764760"/>
                      </a:xfrm>
                      <a:prstGeom prst="rect">
                        <a:avLst/>
                      </a:prstGeom>
                    </pic:spPr>
                  </pic:pic>
                </a:graphicData>
              </a:graphic>
            </wp:inline>
          </w:drawing>
        </w:r>
      </w:ins>
    </w:p>
    <w:p w14:paraId="19A20630" w14:textId="77777777" w:rsidR="001A33D0" w:rsidRPr="00CB2C73" w:rsidRDefault="001A33D0" w:rsidP="001A33D0">
      <w:pPr>
        <w:pStyle w:val="zzContents"/>
        <w:spacing w:before="0"/>
        <w:rPr>
          <w:lang w:val="en-US"/>
        </w:rPr>
      </w:pPr>
      <w:r w:rsidRPr="00CB2C73">
        <w:rPr>
          <w:lang w:val="en-US"/>
        </w:rPr>
        <w:lastRenderedPageBreak/>
        <w:t>Contents</w:t>
      </w:r>
    </w:p>
    <w:p w14:paraId="1B0F20E1" w14:textId="4CBE29ED" w:rsidR="00A63483" w:rsidRPr="00CB2C73" w:rsidRDefault="0054733A">
      <w:pPr>
        <w:pStyle w:val="TOC1"/>
        <w:rPr>
          <w:rFonts w:asciiTheme="minorHAnsi" w:eastAsiaTheme="minorEastAsia" w:hAnsiTheme="minorHAnsi" w:cstheme="minorBidi"/>
          <w:b w:val="0"/>
          <w:lang w:val="en-US"/>
          <w:rPrChange w:id="24" w:author="Coughlan Shane" w:date="2022-01-31T22:43:00Z">
            <w:rPr>
              <w:rFonts w:asciiTheme="minorHAnsi" w:eastAsiaTheme="minorEastAsia" w:hAnsiTheme="minorHAnsi" w:cstheme="minorBidi"/>
              <w:b w:val="0"/>
              <w:noProof/>
              <w:lang w:val="en-US"/>
            </w:rPr>
          </w:rPrChange>
        </w:rPr>
      </w:pPr>
      <w:r w:rsidRPr="00CB2C73">
        <w:rPr>
          <w:lang w:val="en-US"/>
        </w:rPr>
        <w:fldChar w:fldCharType="begin"/>
      </w:r>
      <w:r w:rsidRPr="00CB2C73">
        <w:rPr>
          <w:lang w:val="en-US"/>
        </w:rPr>
        <w:instrText xml:space="preserve"> TOC \o "</w:instrText>
      </w:r>
      <w:r w:rsidR="002C453D" w:rsidRPr="00CB2C73">
        <w:rPr>
          <w:lang w:val="en-US"/>
        </w:rPr>
        <w:instrText>1</w:instrText>
      </w:r>
      <w:r w:rsidRPr="00CB2C73">
        <w:rPr>
          <w:lang w:val="en-US"/>
        </w:rPr>
        <w:instrText xml:space="preserve">-3" \h \z \t "Heading 1;1;ANNEX;1;Biblio Title;1;Foreword Title;1;Intro Title;1" </w:instrText>
      </w:r>
      <w:r w:rsidRPr="00CB2C73">
        <w:rPr>
          <w:lang w:val="en-US"/>
        </w:rPr>
        <w:fldChar w:fldCharType="separate"/>
      </w:r>
      <w:r w:rsidR="00102207" w:rsidRPr="00CB2C73">
        <w:rPr>
          <w:lang w:val="en-US"/>
          <w:rPrChange w:id="25" w:author="Coughlan Shane" w:date="2022-01-31T22:43:00Z">
            <w:rPr/>
          </w:rPrChange>
        </w:rPr>
        <w:fldChar w:fldCharType="begin"/>
      </w:r>
      <w:r w:rsidR="00102207" w:rsidRPr="00CB2C73">
        <w:rPr>
          <w:lang w:val="en-US"/>
          <w:rPrChange w:id="26" w:author="Coughlan Shane" w:date="2022-01-31T22:43:00Z">
            <w:rPr/>
          </w:rPrChange>
        </w:rPr>
        <w:instrText xml:space="preserve"> HYPERLINK \l "_Toc79496715" </w:instrText>
      </w:r>
      <w:r w:rsidR="00102207" w:rsidRPr="00CB2C73">
        <w:rPr>
          <w:lang w:val="en-US"/>
          <w:rPrChange w:id="27" w:author="Coughlan Shane" w:date="2022-01-31T22:43:00Z">
            <w:rPr>
              <w:noProof/>
            </w:rPr>
          </w:rPrChange>
        </w:rPr>
        <w:fldChar w:fldCharType="separate"/>
      </w:r>
      <w:r w:rsidR="00A63483" w:rsidRPr="00CB2C73">
        <w:rPr>
          <w:rStyle w:val="Hyperlink"/>
          <w:lang w:val="en-US"/>
          <w:rPrChange w:id="28" w:author="Coughlan Shane" w:date="2022-01-31T22:43:00Z">
            <w:rPr>
              <w:rStyle w:val="Hyperlink"/>
              <w:noProof/>
              <w:lang w:val="en-US"/>
            </w:rPr>
          </w:rPrChange>
        </w:rPr>
        <w:t>Introduction</w:t>
      </w:r>
      <w:r w:rsidR="00A63483" w:rsidRPr="00CB2C73">
        <w:rPr>
          <w:webHidden/>
          <w:lang w:val="en-US"/>
          <w:rPrChange w:id="29" w:author="Coughlan Shane" w:date="2022-01-31T22:43:00Z">
            <w:rPr>
              <w:noProof/>
              <w:webHidden/>
            </w:rPr>
          </w:rPrChange>
        </w:rPr>
        <w:tab/>
      </w:r>
      <w:r w:rsidR="00A63483" w:rsidRPr="00CB2C73">
        <w:rPr>
          <w:webHidden/>
          <w:lang w:val="en-US"/>
          <w:rPrChange w:id="30" w:author="Coughlan Shane" w:date="2022-01-31T22:43:00Z">
            <w:rPr>
              <w:noProof/>
              <w:webHidden/>
            </w:rPr>
          </w:rPrChange>
        </w:rPr>
        <w:fldChar w:fldCharType="begin"/>
      </w:r>
      <w:r w:rsidR="00A63483" w:rsidRPr="00CB2C73">
        <w:rPr>
          <w:webHidden/>
          <w:lang w:val="en-US"/>
          <w:rPrChange w:id="31" w:author="Coughlan Shane" w:date="2022-01-31T22:43:00Z">
            <w:rPr>
              <w:noProof/>
              <w:webHidden/>
            </w:rPr>
          </w:rPrChange>
        </w:rPr>
        <w:instrText xml:space="preserve"> PAGEREF _Toc79496715 \h </w:instrText>
      </w:r>
      <w:r w:rsidR="00A63483" w:rsidRPr="00326996">
        <w:rPr>
          <w:webHidden/>
          <w:lang w:val="en-US"/>
        </w:rPr>
      </w:r>
      <w:r w:rsidR="00A63483" w:rsidRPr="00CB2C73">
        <w:rPr>
          <w:webHidden/>
          <w:lang w:val="en-US"/>
          <w:rPrChange w:id="32" w:author="Coughlan Shane" w:date="2022-01-31T22:43:00Z">
            <w:rPr>
              <w:noProof/>
              <w:webHidden/>
            </w:rPr>
          </w:rPrChange>
        </w:rPr>
        <w:fldChar w:fldCharType="separate"/>
      </w:r>
      <w:r w:rsidR="00305E12" w:rsidRPr="00CB2C73">
        <w:rPr>
          <w:webHidden/>
          <w:lang w:val="en-US"/>
          <w:rPrChange w:id="33" w:author="Coughlan Shane" w:date="2022-01-31T22:43:00Z">
            <w:rPr>
              <w:noProof/>
              <w:webHidden/>
            </w:rPr>
          </w:rPrChange>
        </w:rPr>
        <w:t>iii</w:t>
      </w:r>
      <w:r w:rsidR="00A63483" w:rsidRPr="00CB2C73">
        <w:rPr>
          <w:webHidden/>
          <w:lang w:val="en-US"/>
          <w:rPrChange w:id="34" w:author="Coughlan Shane" w:date="2022-01-31T22:43:00Z">
            <w:rPr>
              <w:noProof/>
              <w:webHidden/>
            </w:rPr>
          </w:rPrChange>
        </w:rPr>
        <w:fldChar w:fldCharType="end"/>
      </w:r>
      <w:r w:rsidR="00102207" w:rsidRPr="00CB2C73">
        <w:rPr>
          <w:lang w:val="en-US"/>
          <w:rPrChange w:id="35" w:author="Coughlan Shane" w:date="2022-01-31T22:43:00Z">
            <w:rPr>
              <w:noProof/>
            </w:rPr>
          </w:rPrChange>
        </w:rPr>
        <w:fldChar w:fldCharType="end"/>
      </w:r>
    </w:p>
    <w:p w14:paraId="2E6D279D" w14:textId="6EE775CB" w:rsidR="00A63483" w:rsidRPr="00CB2C73" w:rsidRDefault="00102207">
      <w:pPr>
        <w:pStyle w:val="TOC1"/>
        <w:rPr>
          <w:rFonts w:asciiTheme="minorHAnsi" w:eastAsiaTheme="minorEastAsia" w:hAnsiTheme="minorHAnsi" w:cstheme="minorBidi"/>
          <w:b w:val="0"/>
          <w:lang w:val="en-US"/>
          <w:rPrChange w:id="36" w:author="Coughlan Shane" w:date="2022-01-31T22:43:00Z">
            <w:rPr>
              <w:rFonts w:asciiTheme="minorHAnsi" w:eastAsiaTheme="minorEastAsia" w:hAnsiTheme="minorHAnsi" w:cstheme="minorBidi"/>
              <w:b w:val="0"/>
              <w:noProof/>
              <w:lang w:val="en-US"/>
            </w:rPr>
          </w:rPrChange>
        </w:rPr>
      </w:pPr>
      <w:r w:rsidRPr="00CB2C73">
        <w:rPr>
          <w:lang w:val="en-US"/>
          <w:rPrChange w:id="37" w:author="Coughlan Shane" w:date="2022-01-31T22:43:00Z">
            <w:rPr/>
          </w:rPrChange>
        </w:rPr>
        <w:fldChar w:fldCharType="begin"/>
      </w:r>
      <w:r w:rsidRPr="00CB2C73">
        <w:rPr>
          <w:lang w:val="en-US"/>
          <w:rPrChange w:id="38" w:author="Coughlan Shane" w:date="2022-01-31T22:43:00Z">
            <w:rPr/>
          </w:rPrChange>
        </w:rPr>
        <w:instrText xml:space="preserve"> HYPERLINK \l "_Toc79496716" </w:instrText>
      </w:r>
      <w:r w:rsidRPr="00CB2C73">
        <w:rPr>
          <w:lang w:val="en-US"/>
          <w:rPrChange w:id="39" w:author="Coughlan Shane" w:date="2022-01-31T22:43:00Z">
            <w:rPr>
              <w:noProof/>
            </w:rPr>
          </w:rPrChange>
        </w:rPr>
        <w:fldChar w:fldCharType="separate"/>
      </w:r>
      <w:r w:rsidR="00A63483" w:rsidRPr="00CB2C73">
        <w:rPr>
          <w:rStyle w:val="Hyperlink"/>
          <w:lang w:val="en-US"/>
          <w:rPrChange w:id="40" w:author="Coughlan Shane" w:date="2022-01-31T22:43:00Z">
            <w:rPr>
              <w:rStyle w:val="Hyperlink"/>
              <w:noProof/>
              <w:lang w:val="en-US"/>
            </w:rPr>
          </w:rPrChange>
        </w:rPr>
        <w:t>1</w:t>
      </w:r>
      <w:r w:rsidR="00A63483" w:rsidRPr="00CB2C73">
        <w:rPr>
          <w:rFonts w:asciiTheme="minorHAnsi" w:eastAsiaTheme="minorEastAsia" w:hAnsiTheme="minorHAnsi" w:cstheme="minorBidi"/>
          <w:b w:val="0"/>
          <w:lang w:val="en-US"/>
          <w:rPrChange w:id="4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42" w:author="Coughlan Shane" w:date="2022-01-31T22:43:00Z">
            <w:rPr>
              <w:rStyle w:val="Hyperlink"/>
              <w:noProof/>
              <w:lang w:val="en-US"/>
            </w:rPr>
          </w:rPrChange>
        </w:rPr>
        <w:t>Scope</w:t>
      </w:r>
      <w:r w:rsidR="00A63483" w:rsidRPr="00CB2C73">
        <w:rPr>
          <w:webHidden/>
          <w:lang w:val="en-US"/>
          <w:rPrChange w:id="43" w:author="Coughlan Shane" w:date="2022-01-31T22:43:00Z">
            <w:rPr>
              <w:noProof/>
              <w:webHidden/>
            </w:rPr>
          </w:rPrChange>
        </w:rPr>
        <w:tab/>
      </w:r>
      <w:r w:rsidR="00A63483" w:rsidRPr="00CB2C73">
        <w:rPr>
          <w:webHidden/>
          <w:lang w:val="en-US"/>
          <w:rPrChange w:id="44" w:author="Coughlan Shane" w:date="2022-01-31T22:43:00Z">
            <w:rPr>
              <w:noProof/>
              <w:webHidden/>
            </w:rPr>
          </w:rPrChange>
        </w:rPr>
        <w:fldChar w:fldCharType="begin"/>
      </w:r>
      <w:r w:rsidR="00A63483" w:rsidRPr="00CB2C73">
        <w:rPr>
          <w:webHidden/>
          <w:lang w:val="en-US"/>
          <w:rPrChange w:id="45" w:author="Coughlan Shane" w:date="2022-01-31T22:43:00Z">
            <w:rPr>
              <w:noProof/>
              <w:webHidden/>
            </w:rPr>
          </w:rPrChange>
        </w:rPr>
        <w:instrText xml:space="preserve"> PAGEREF _Toc79496716 \h </w:instrText>
      </w:r>
      <w:r w:rsidR="00A63483" w:rsidRPr="00326996">
        <w:rPr>
          <w:webHidden/>
          <w:lang w:val="en-US"/>
        </w:rPr>
      </w:r>
      <w:r w:rsidR="00A63483" w:rsidRPr="00CB2C73">
        <w:rPr>
          <w:webHidden/>
          <w:lang w:val="en-US"/>
          <w:rPrChange w:id="46" w:author="Coughlan Shane" w:date="2022-01-31T22:43:00Z">
            <w:rPr>
              <w:noProof/>
              <w:webHidden/>
            </w:rPr>
          </w:rPrChange>
        </w:rPr>
        <w:fldChar w:fldCharType="separate"/>
      </w:r>
      <w:r w:rsidR="00305E12" w:rsidRPr="00CB2C73">
        <w:rPr>
          <w:webHidden/>
          <w:lang w:val="en-US"/>
          <w:rPrChange w:id="47" w:author="Coughlan Shane" w:date="2022-01-31T22:43:00Z">
            <w:rPr>
              <w:noProof/>
              <w:webHidden/>
            </w:rPr>
          </w:rPrChange>
        </w:rPr>
        <w:t>1</w:t>
      </w:r>
      <w:r w:rsidR="00A63483" w:rsidRPr="00CB2C73">
        <w:rPr>
          <w:webHidden/>
          <w:lang w:val="en-US"/>
          <w:rPrChange w:id="48" w:author="Coughlan Shane" w:date="2022-01-31T22:43:00Z">
            <w:rPr>
              <w:noProof/>
              <w:webHidden/>
            </w:rPr>
          </w:rPrChange>
        </w:rPr>
        <w:fldChar w:fldCharType="end"/>
      </w:r>
      <w:r w:rsidRPr="00CB2C73">
        <w:rPr>
          <w:lang w:val="en-US"/>
          <w:rPrChange w:id="49" w:author="Coughlan Shane" w:date="2022-01-31T22:43:00Z">
            <w:rPr>
              <w:noProof/>
            </w:rPr>
          </w:rPrChange>
        </w:rPr>
        <w:fldChar w:fldCharType="end"/>
      </w:r>
    </w:p>
    <w:p w14:paraId="2C957DA4" w14:textId="28F57A7B" w:rsidR="00A63483" w:rsidRPr="00CB2C73" w:rsidRDefault="00102207">
      <w:pPr>
        <w:pStyle w:val="TOC1"/>
        <w:rPr>
          <w:rFonts w:asciiTheme="minorHAnsi" w:eastAsiaTheme="minorEastAsia" w:hAnsiTheme="minorHAnsi" w:cstheme="minorBidi"/>
          <w:b w:val="0"/>
          <w:lang w:val="en-US"/>
          <w:rPrChange w:id="50" w:author="Coughlan Shane" w:date="2022-01-31T22:43:00Z">
            <w:rPr>
              <w:rFonts w:asciiTheme="minorHAnsi" w:eastAsiaTheme="minorEastAsia" w:hAnsiTheme="minorHAnsi" w:cstheme="minorBidi"/>
              <w:b w:val="0"/>
              <w:noProof/>
              <w:lang w:val="en-US"/>
            </w:rPr>
          </w:rPrChange>
        </w:rPr>
      </w:pPr>
      <w:r w:rsidRPr="00CB2C73">
        <w:rPr>
          <w:lang w:val="en-US"/>
          <w:rPrChange w:id="51" w:author="Coughlan Shane" w:date="2022-01-31T22:43:00Z">
            <w:rPr/>
          </w:rPrChange>
        </w:rPr>
        <w:fldChar w:fldCharType="begin"/>
      </w:r>
      <w:r w:rsidRPr="00CB2C73">
        <w:rPr>
          <w:lang w:val="en-US"/>
          <w:rPrChange w:id="52" w:author="Coughlan Shane" w:date="2022-01-31T22:43:00Z">
            <w:rPr/>
          </w:rPrChange>
        </w:rPr>
        <w:instrText xml:space="preserve"> HYPERLINK \l "_Toc79496717" </w:instrText>
      </w:r>
      <w:r w:rsidRPr="00CB2C73">
        <w:rPr>
          <w:lang w:val="en-US"/>
          <w:rPrChange w:id="53" w:author="Coughlan Shane" w:date="2022-01-31T22:43:00Z">
            <w:rPr>
              <w:noProof/>
            </w:rPr>
          </w:rPrChange>
        </w:rPr>
        <w:fldChar w:fldCharType="separate"/>
      </w:r>
      <w:r w:rsidR="00A63483" w:rsidRPr="00CB2C73">
        <w:rPr>
          <w:rStyle w:val="Hyperlink"/>
          <w:lang w:val="en-US"/>
          <w:rPrChange w:id="54" w:author="Coughlan Shane" w:date="2022-01-31T22:43:00Z">
            <w:rPr>
              <w:rStyle w:val="Hyperlink"/>
              <w:noProof/>
              <w:lang w:val="en-US"/>
            </w:rPr>
          </w:rPrChange>
        </w:rPr>
        <w:t>2</w:t>
      </w:r>
      <w:r w:rsidR="00A63483" w:rsidRPr="00CB2C73">
        <w:rPr>
          <w:rFonts w:asciiTheme="minorHAnsi" w:eastAsiaTheme="minorEastAsia" w:hAnsiTheme="minorHAnsi" w:cstheme="minorBidi"/>
          <w:b w:val="0"/>
          <w:lang w:val="en-US"/>
          <w:rPrChange w:id="5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56" w:author="Coughlan Shane" w:date="2022-01-31T22:43:00Z">
            <w:rPr>
              <w:rStyle w:val="Hyperlink"/>
              <w:noProof/>
              <w:lang w:val="en-US"/>
            </w:rPr>
          </w:rPrChange>
        </w:rPr>
        <w:t>Terms and definitions</w:t>
      </w:r>
      <w:r w:rsidR="00A63483" w:rsidRPr="00CB2C73">
        <w:rPr>
          <w:webHidden/>
          <w:lang w:val="en-US"/>
          <w:rPrChange w:id="57" w:author="Coughlan Shane" w:date="2022-01-31T22:43:00Z">
            <w:rPr>
              <w:noProof/>
              <w:webHidden/>
            </w:rPr>
          </w:rPrChange>
        </w:rPr>
        <w:tab/>
      </w:r>
      <w:r w:rsidR="00A63483" w:rsidRPr="00CB2C73">
        <w:rPr>
          <w:webHidden/>
          <w:lang w:val="en-US"/>
          <w:rPrChange w:id="58" w:author="Coughlan Shane" w:date="2022-01-31T22:43:00Z">
            <w:rPr>
              <w:noProof/>
              <w:webHidden/>
            </w:rPr>
          </w:rPrChange>
        </w:rPr>
        <w:fldChar w:fldCharType="begin"/>
      </w:r>
      <w:r w:rsidR="00A63483" w:rsidRPr="00CB2C73">
        <w:rPr>
          <w:webHidden/>
          <w:lang w:val="en-US"/>
          <w:rPrChange w:id="59" w:author="Coughlan Shane" w:date="2022-01-31T22:43:00Z">
            <w:rPr>
              <w:noProof/>
              <w:webHidden/>
            </w:rPr>
          </w:rPrChange>
        </w:rPr>
        <w:instrText xml:space="preserve"> PAGEREF _Toc79496717 \h </w:instrText>
      </w:r>
      <w:r w:rsidR="00A63483" w:rsidRPr="00326996">
        <w:rPr>
          <w:webHidden/>
          <w:lang w:val="en-US"/>
        </w:rPr>
      </w:r>
      <w:r w:rsidR="00A63483" w:rsidRPr="00CB2C73">
        <w:rPr>
          <w:webHidden/>
          <w:lang w:val="en-US"/>
          <w:rPrChange w:id="60" w:author="Coughlan Shane" w:date="2022-01-31T22:43:00Z">
            <w:rPr>
              <w:noProof/>
              <w:webHidden/>
            </w:rPr>
          </w:rPrChange>
        </w:rPr>
        <w:fldChar w:fldCharType="separate"/>
      </w:r>
      <w:r w:rsidR="00305E12" w:rsidRPr="00CB2C73">
        <w:rPr>
          <w:webHidden/>
          <w:lang w:val="en-US"/>
          <w:rPrChange w:id="61" w:author="Coughlan Shane" w:date="2022-01-31T22:43:00Z">
            <w:rPr>
              <w:noProof/>
              <w:webHidden/>
            </w:rPr>
          </w:rPrChange>
        </w:rPr>
        <w:t>1</w:t>
      </w:r>
      <w:r w:rsidR="00A63483" w:rsidRPr="00CB2C73">
        <w:rPr>
          <w:webHidden/>
          <w:lang w:val="en-US"/>
          <w:rPrChange w:id="62" w:author="Coughlan Shane" w:date="2022-01-31T22:43:00Z">
            <w:rPr>
              <w:noProof/>
              <w:webHidden/>
            </w:rPr>
          </w:rPrChange>
        </w:rPr>
        <w:fldChar w:fldCharType="end"/>
      </w:r>
      <w:r w:rsidRPr="00CB2C73">
        <w:rPr>
          <w:lang w:val="en-US"/>
          <w:rPrChange w:id="63" w:author="Coughlan Shane" w:date="2022-01-31T22:43:00Z">
            <w:rPr>
              <w:noProof/>
            </w:rPr>
          </w:rPrChange>
        </w:rPr>
        <w:fldChar w:fldCharType="end"/>
      </w:r>
    </w:p>
    <w:p w14:paraId="7E01BA9E" w14:textId="02170E36" w:rsidR="00A63483" w:rsidRPr="00CB2C73" w:rsidRDefault="00102207">
      <w:pPr>
        <w:pStyle w:val="TOC1"/>
        <w:rPr>
          <w:rFonts w:asciiTheme="minorHAnsi" w:eastAsiaTheme="minorEastAsia" w:hAnsiTheme="minorHAnsi" w:cstheme="minorBidi"/>
          <w:b w:val="0"/>
          <w:lang w:val="en-US"/>
          <w:rPrChange w:id="64" w:author="Coughlan Shane" w:date="2022-01-31T22:43:00Z">
            <w:rPr>
              <w:rFonts w:asciiTheme="minorHAnsi" w:eastAsiaTheme="minorEastAsia" w:hAnsiTheme="minorHAnsi" w:cstheme="minorBidi"/>
              <w:b w:val="0"/>
              <w:noProof/>
              <w:lang w:val="en-US"/>
            </w:rPr>
          </w:rPrChange>
        </w:rPr>
      </w:pPr>
      <w:r w:rsidRPr="00CB2C73">
        <w:rPr>
          <w:lang w:val="en-US"/>
          <w:rPrChange w:id="65" w:author="Coughlan Shane" w:date="2022-01-31T22:43:00Z">
            <w:rPr/>
          </w:rPrChange>
        </w:rPr>
        <w:fldChar w:fldCharType="begin"/>
      </w:r>
      <w:r w:rsidRPr="00CB2C73">
        <w:rPr>
          <w:lang w:val="en-US"/>
          <w:rPrChange w:id="66" w:author="Coughlan Shane" w:date="2022-01-31T22:43:00Z">
            <w:rPr/>
          </w:rPrChange>
        </w:rPr>
        <w:instrText xml:space="preserve"> HYPERLINK \l "_Toc79496718" </w:instrText>
      </w:r>
      <w:r w:rsidRPr="00CB2C73">
        <w:rPr>
          <w:lang w:val="en-US"/>
          <w:rPrChange w:id="67" w:author="Coughlan Shane" w:date="2022-01-31T22:43:00Z">
            <w:rPr>
              <w:noProof/>
            </w:rPr>
          </w:rPrChange>
        </w:rPr>
        <w:fldChar w:fldCharType="separate"/>
      </w:r>
      <w:r w:rsidR="00A63483" w:rsidRPr="00CB2C73">
        <w:rPr>
          <w:rStyle w:val="Hyperlink"/>
          <w:lang w:val="en-US"/>
          <w:rPrChange w:id="68" w:author="Coughlan Shane" w:date="2022-01-31T22:43:00Z">
            <w:rPr>
              <w:rStyle w:val="Hyperlink"/>
              <w:noProof/>
              <w:lang w:val="en-US"/>
            </w:rPr>
          </w:rPrChange>
        </w:rPr>
        <w:t>3</w:t>
      </w:r>
      <w:r w:rsidR="00A63483" w:rsidRPr="00CB2C73">
        <w:rPr>
          <w:rFonts w:asciiTheme="minorHAnsi" w:eastAsiaTheme="minorEastAsia" w:hAnsiTheme="minorHAnsi" w:cstheme="minorBidi"/>
          <w:b w:val="0"/>
          <w:lang w:val="en-US"/>
          <w:rPrChange w:id="69"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70" w:author="Coughlan Shane" w:date="2022-01-31T22:43:00Z">
            <w:rPr>
              <w:rStyle w:val="Hyperlink"/>
              <w:noProof/>
              <w:lang w:val="en-US"/>
            </w:rPr>
          </w:rPrChange>
        </w:rPr>
        <w:t>Requirements</w:t>
      </w:r>
      <w:r w:rsidR="00A63483" w:rsidRPr="00CB2C73">
        <w:rPr>
          <w:webHidden/>
          <w:lang w:val="en-US"/>
          <w:rPrChange w:id="71" w:author="Coughlan Shane" w:date="2022-01-31T22:43:00Z">
            <w:rPr>
              <w:noProof/>
              <w:webHidden/>
            </w:rPr>
          </w:rPrChange>
        </w:rPr>
        <w:tab/>
      </w:r>
      <w:r w:rsidR="00A63483" w:rsidRPr="00CB2C73">
        <w:rPr>
          <w:webHidden/>
          <w:lang w:val="en-US"/>
          <w:rPrChange w:id="72" w:author="Coughlan Shane" w:date="2022-01-31T22:43:00Z">
            <w:rPr>
              <w:noProof/>
              <w:webHidden/>
            </w:rPr>
          </w:rPrChange>
        </w:rPr>
        <w:fldChar w:fldCharType="begin"/>
      </w:r>
      <w:r w:rsidR="00A63483" w:rsidRPr="00CB2C73">
        <w:rPr>
          <w:webHidden/>
          <w:lang w:val="en-US"/>
          <w:rPrChange w:id="73" w:author="Coughlan Shane" w:date="2022-01-31T22:43:00Z">
            <w:rPr>
              <w:noProof/>
              <w:webHidden/>
            </w:rPr>
          </w:rPrChange>
        </w:rPr>
        <w:instrText xml:space="preserve"> PAGEREF _Toc79496718 \h </w:instrText>
      </w:r>
      <w:r w:rsidR="00A63483" w:rsidRPr="00326996">
        <w:rPr>
          <w:webHidden/>
          <w:lang w:val="en-US"/>
        </w:rPr>
      </w:r>
      <w:r w:rsidR="00A63483" w:rsidRPr="00CB2C73">
        <w:rPr>
          <w:webHidden/>
          <w:lang w:val="en-US"/>
          <w:rPrChange w:id="74" w:author="Coughlan Shane" w:date="2022-01-31T22:43:00Z">
            <w:rPr>
              <w:noProof/>
              <w:webHidden/>
            </w:rPr>
          </w:rPrChange>
        </w:rPr>
        <w:fldChar w:fldCharType="separate"/>
      </w:r>
      <w:r w:rsidR="00305E12" w:rsidRPr="00CB2C73">
        <w:rPr>
          <w:webHidden/>
          <w:lang w:val="en-US"/>
          <w:rPrChange w:id="75" w:author="Coughlan Shane" w:date="2022-01-31T22:43:00Z">
            <w:rPr>
              <w:noProof/>
              <w:webHidden/>
            </w:rPr>
          </w:rPrChange>
        </w:rPr>
        <w:t>2</w:t>
      </w:r>
      <w:r w:rsidR="00A63483" w:rsidRPr="00CB2C73">
        <w:rPr>
          <w:webHidden/>
          <w:lang w:val="en-US"/>
          <w:rPrChange w:id="76" w:author="Coughlan Shane" w:date="2022-01-31T22:43:00Z">
            <w:rPr>
              <w:noProof/>
              <w:webHidden/>
            </w:rPr>
          </w:rPrChange>
        </w:rPr>
        <w:fldChar w:fldCharType="end"/>
      </w:r>
      <w:r w:rsidRPr="00CB2C73">
        <w:rPr>
          <w:lang w:val="en-US"/>
          <w:rPrChange w:id="77" w:author="Coughlan Shane" w:date="2022-01-31T22:43:00Z">
            <w:rPr>
              <w:noProof/>
            </w:rPr>
          </w:rPrChange>
        </w:rPr>
        <w:fldChar w:fldCharType="end"/>
      </w:r>
    </w:p>
    <w:p w14:paraId="23612886" w14:textId="2404DDD3" w:rsidR="00A63483" w:rsidRPr="00CB2C73" w:rsidRDefault="00102207">
      <w:pPr>
        <w:pStyle w:val="TOC2"/>
        <w:rPr>
          <w:rFonts w:asciiTheme="minorHAnsi" w:eastAsiaTheme="minorEastAsia" w:hAnsiTheme="minorHAnsi" w:cstheme="minorBidi"/>
          <w:b w:val="0"/>
          <w:lang w:val="en-US"/>
          <w:rPrChange w:id="78" w:author="Coughlan Shane" w:date="2022-01-31T22:43:00Z">
            <w:rPr>
              <w:rFonts w:asciiTheme="minorHAnsi" w:eastAsiaTheme="minorEastAsia" w:hAnsiTheme="minorHAnsi" w:cstheme="minorBidi"/>
              <w:b w:val="0"/>
              <w:noProof/>
              <w:lang w:val="en-US"/>
            </w:rPr>
          </w:rPrChange>
        </w:rPr>
      </w:pPr>
      <w:r w:rsidRPr="00CB2C73">
        <w:rPr>
          <w:lang w:val="en-US"/>
          <w:rPrChange w:id="79" w:author="Coughlan Shane" w:date="2022-01-31T22:43:00Z">
            <w:rPr/>
          </w:rPrChange>
        </w:rPr>
        <w:fldChar w:fldCharType="begin"/>
      </w:r>
      <w:r w:rsidRPr="00CB2C73">
        <w:rPr>
          <w:lang w:val="en-US"/>
          <w:rPrChange w:id="80" w:author="Coughlan Shane" w:date="2022-01-31T22:43:00Z">
            <w:rPr/>
          </w:rPrChange>
        </w:rPr>
        <w:instrText xml:space="preserve"> HYPERLINK \l "_Toc79496719" </w:instrText>
      </w:r>
      <w:r w:rsidRPr="00CB2C73">
        <w:rPr>
          <w:lang w:val="en-US"/>
          <w:rPrChange w:id="81" w:author="Coughlan Shane" w:date="2022-01-31T22:43:00Z">
            <w:rPr>
              <w:noProof/>
            </w:rPr>
          </w:rPrChange>
        </w:rPr>
        <w:fldChar w:fldCharType="separate"/>
      </w:r>
      <w:r w:rsidR="00A63483" w:rsidRPr="00CB2C73">
        <w:rPr>
          <w:rStyle w:val="Hyperlink"/>
          <w:lang w:val="en-US"/>
          <w:rPrChange w:id="82" w:author="Coughlan Shane" w:date="2022-01-31T22:43:00Z">
            <w:rPr>
              <w:rStyle w:val="Hyperlink"/>
              <w:noProof/>
              <w:lang w:val="en-US"/>
            </w:rPr>
          </w:rPrChange>
        </w:rPr>
        <w:t>3.1</w:t>
      </w:r>
      <w:r w:rsidR="00A63483" w:rsidRPr="00CB2C73">
        <w:rPr>
          <w:rFonts w:asciiTheme="minorHAnsi" w:eastAsiaTheme="minorEastAsia" w:hAnsiTheme="minorHAnsi" w:cstheme="minorBidi"/>
          <w:b w:val="0"/>
          <w:lang w:val="en-US"/>
          <w:rPrChange w:id="83"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84" w:author="Coughlan Shane" w:date="2022-01-31T22:43:00Z">
            <w:rPr>
              <w:rStyle w:val="Hyperlink"/>
              <w:noProof/>
              <w:lang w:val="en-US"/>
            </w:rPr>
          </w:rPrChange>
        </w:rPr>
        <w:t>Program foundation</w:t>
      </w:r>
      <w:r w:rsidR="00A63483" w:rsidRPr="00CB2C73">
        <w:rPr>
          <w:webHidden/>
          <w:lang w:val="en-US"/>
          <w:rPrChange w:id="85" w:author="Coughlan Shane" w:date="2022-01-31T22:43:00Z">
            <w:rPr>
              <w:noProof/>
              <w:webHidden/>
            </w:rPr>
          </w:rPrChange>
        </w:rPr>
        <w:tab/>
      </w:r>
      <w:r w:rsidR="00A63483" w:rsidRPr="00CB2C73">
        <w:rPr>
          <w:webHidden/>
          <w:lang w:val="en-US"/>
          <w:rPrChange w:id="86" w:author="Coughlan Shane" w:date="2022-01-31T22:43:00Z">
            <w:rPr>
              <w:noProof/>
              <w:webHidden/>
            </w:rPr>
          </w:rPrChange>
        </w:rPr>
        <w:fldChar w:fldCharType="begin"/>
      </w:r>
      <w:r w:rsidR="00A63483" w:rsidRPr="00CB2C73">
        <w:rPr>
          <w:webHidden/>
          <w:lang w:val="en-US"/>
          <w:rPrChange w:id="87" w:author="Coughlan Shane" w:date="2022-01-31T22:43:00Z">
            <w:rPr>
              <w:noProof/>
              <w:webHidden/>
            </w:rPr>
          </w:rPrChange>
        </w:rPr>
        <w:instrText xml:space="preserve"> PAGEREF _Toc79496719 \h </w:instrText>
      </w:r>
      <w:r w:rsidR="00A63483" w:rsidRPr="00326996">
        <w:rPr>
          <w:webHidden/>
          <w:lang w:val="en-US"/>
        </w:rPr>
      </w:r>
      <w:r w:rsidR="00A63483" w:rsidRPr="00CB2C73">
        <w:rPr>
          <w:webHidden/>
          <w:lang w:val="en-US"/>
          <w:rPrChange w:id="88" w:author="Coughlan Shane" w:date="2022-01-31T22:43:00Z">
            <w:rPr>
              <w:noProof/>
              <w:webHidden/>
            </w:rPr>
          </w:rPrChange>
        </w:rPr>
        <w:fldChar w:fldCharType="separate"/>
      </w:r>
      <w:r w:rsidR="00305E12" w:rsidRPr="00CB2C73">
        <w:rPr>
          <w:webHidden/>
          <w:lang w:val="en-US"/>
          <w:rPrChange w:id="89" w:author="Coughlan Shane" w:date="2022-01-31T22:43:00Z">
            <w:rPr>
              <w:noProof/>
              <w:webHidden/>
            </w:rPr>
          </w:rPrChange>
        </w:rPr>
        <w:t>2</w:t>
      </w:r>
      <w:r w:rsidR="00A63483" w:rsidRPr="00CB2C73">
        <w:rPr>
          <w:webHidden/>
          <w:lang w:val="en-US"/>
          <w:rPrChange w:id="90" w:author="Coughlan Shane" w:date="2022-01-31T22:43:00Z">
            <w:rPr>
              <w:noProof/>
              <w:webHidden/>
            </w:rPr>
          </w:rPrChange>
        </w:rPr>
        <w:fldChar w:fldCharType="end"/>
      </w:r>
      <w:r w:rsidRPr="00CB2C73">
        <w:rPr>
          <w:lang w:val="en-US"/>
          <w:rPrChange w:id="91" w:author="Coughlan Shane" w:date="2022-01-31T22:43:00Z">
            <w:rPr>
              <w:noProof/>
            </w:rPr>
          </w:rPrChange>
        </w:rPr>
        <w:fldChar w:fldCharType="end"/>
      </w:r>
    </w:p>
    <w:p w14:paraId="615C7086" w14:textId="53FE085F" w:rsidR="00A63483" w:rsidRPr="00CB2C73" w:rsidRDefault="00102207">
      <w:pPr>
        <w:pStyle w:val="TOC3"/>
        <w:rPr>
          <w:rFonts w:asciiTheme="minorHAnsi" w:eastAsiaTheme="minorEastAsia" w:hAnsiTheme="minorHAnsi" w:cstheme="minorBidi"/>
          <w:b w:val="0"/>
          <w:lang w:val="en-US"/>
          <w:rPrChange w:id="92" w:author="Coughlan Shane" w:date="2022-01-31T22:43:00Z">
            <w:rPr>
              <w:rFonts w:asciiTheme="minorHAnsi" w:eastAsiaTheme="minorEastAsia" w:hAnsiTheme="minorHAnsi" w:cstheme="minorBidi"/>
              <w:b w:val="0"/>
              <w:noProof/>
              <w:lang w:val="en-US"/>
            </w:rPr>
          </w:rPrChange>
        </w:rPr>
      </w:pPr>
      <w:r w:rsidRPr="00CB2C73">
        <w:rPr>
          <w:lang w:val="en-US"/>
          <w:rPrChange w:id="93" w:author="Coughlan Shane" w:date="2022-01-31T22:43:00Z">
            <w:rPr/>
          </w:rPrChange>
        </w:rPr>
        <w:fldChar w:fldCharType="begin"/>
      </w:r>
      <w:r w:rsidRPr="00CB2C73">
        <w:rPr>
          <w:lang w:val="en-US"/>
          <w:rPrChange w:id="94" w:author="Coughlan Shane" w:date="2022-01-31T22:43:00Z">
            <w:rPr/>
          </w:rPrChange>
        </w:rPr>
        <w:instrText xml:space="preserve"> HYPERLINK \l "_Toc79496720" </w:instrText>
      </w:r>
      <w:r w:rsidRPr="00CB2C73">
        <w:rPr>
          <w:lang w:val="en-US"/>
          <w:rPrChange w:id="95" w:author="Coughlan Shane" w:date="2022-01-31T22:43:00Z">
            <w:rPr>
              <w:noProof/>
            </w:rPr>
          </w:rPrChange>
        </w:rPr>
        <w:fldChar w:fldCharType="separate"/>
      </w:r>
      <w:r w:rsidR="00A63483" w:rsidRPr="00CB2C73">
        <w:rPr>
          <w:rStyle w:val="Hyperlink"/>
          <w:lang w:val="en-US"/>
          <w:rPrChange w:id="96" w:author="Coughlan Shane" w:date="2022-01-31T22:43:00Z">
            <w:rPr>
              <w:rStyle w:val="Hyperlink"/>
              <w:noProof/>
              <w:lang w:val="en-US"/>
            </w:rPr>
          </w:rPrChange>
        </w:rPr>
        <w:t>3.1.1</w:t>
      </w:r>
      <w:r w:rsidR="00A63483" w:rsidRPr="00CB2C73">
        <w:rPr>
          <w:rFonts w:asciiTheme="minorHAnsi" w:eastAsiaTheme="minorEastAsia" w:hAnsiTheme="minorHAnsi" w:cstheme="minorBidi"/>
          <w:b w:val="0"/>
          <w:lang w:val="en-US"/>
          <w:rPrChange w:id="9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98" w:author="Coughlan Shane" w:date="2022-01-31T22:43:00Z">
            <w:rPr>
              <w:rStyle w:val="Hyperlink"/>
              <w:noProof/>
              <w:lang w:val="en-US"/>
            </w:rPr>
          </w:rPrChange>
        </w:rPr>
        <w:t>Policy</w:t>
      </w:r>
      <w:r w:rsidR="00A63483" w:rsidRPr="00CB2C73">
        <w:rPr>
          <w:webHidden/>
          <w:lang w:val="en-US"/>
          <w:rPrChange w:id="99" w:author="Coughlan Shane" w:date="2022-01-31T22:43:00Z">
            <w:rPr>
              <w:noProof/>
              <w:webHidden/>
            </w:rPr>
          </w:rPrChange>
        </w:rPr>
        <w:tab/>
      </w:r>
      <w:r w:rsidR="00A63483" w:rsidRPr="00CB2C73">
        <w:rPr>
          <w:webHidden/>
          <w:lang w:val="en-US"/>
          <w:rPrChange w:id="100" w:author="Coughlan Shane" w:date="2022-01-31T22:43:00Z">
            <w:rPr>
              <w:noProof/>
              <w:webHidden/>
            </w:rPr>
          </w:rPrChange>
        </w:rPr>
        <w:fldChar w:fldCharType="begin"/>
      </w:r>
      <w:r w:rsidR="00A63483" w:rsidRPr="00CB2C73">
        <w:rPr>
          <w:webHidden/>
          <w:lang w:val="en-US"/>
          <w:rPrChange w:id="101" w:author="Coughlan Shane" w:date="2022-01-31T22:43:00Z">
            <w:rPr>
              <w:noProof/>
              <w:webHidden/>
            </w:rPr>
          </w:rPrChange>
        </w:rPr>
        <w:instrText xml:space="preserve"> PAGEREF _Toc79496720 \h </w:instrText>
      </w:r>
      <w:r w:rsidR="00A63483" w:rsidRPr="00326996">
        <w:rPr>
          <w:webHidden/>
          <w:lang w:val="en-US"/>
        </w:rPr>
      </w:r>
      <w:r w:rsidR="00A63483" w:rsidRPr="00CB2C73">
        <w:rPr>
          <w:webHidden/>
          <w:lang w:val="en-US"/>
          <w:rPrChange w:id="102" w:author="Coughlan Shane" w:date="2022-01-31T22:43:00Z">
            <w:rPr>
              <w:noProof/>
              <w:webHidden/>
            </w:rPr>
          </w:rPrChange>
        </w:rPr>
        <w:fldChar w:fldCharType="separate"/>
      </w:r>
      <w:r w:rsidR="00305E12" w:rsidRPr="00CB2C73">
        <w:rPr>
          <w:webHidden/>
          <w:lang w:val="en-US"/>
          <w:rPrChange w:id="103" w:author="Coughlan Shane" w:date="2022-01-31T22:43:00Z">
            <w:rPr>
              <w:noProof/>
              <w:webHidden/>
            </w:rPr>
          </w:rPrChange>
        </w:rPr>
        <w:t>2</w:t>
      </w:r>
      <w:r w:rsidR="00A63483" w:rsidRPr="00CB2C73">
        <w:rPr>
          <w:webHidden/>
          <w:lang w:val="en-US"/>
          <w:rPrChange w:id="104" w:author="Coughlan Shane" w:date="2022-01-31T22:43:00Z">
            <w:rPr>
              <w:noProof/>
              <w:webHidden/>
            </w:rPr>
          </w:rPrChange>
        </w:rPr>
        <w:fldChar w:fldCharType="end"/>
      </w:r>
      <w:r w:rsidRPr="00CB2C73">
        <w:rPr>
          <w:lang w:val="en-US"/>
          <w:rPrChange w:id="105" w:author="Coughlan Shane" w:date="2022-01-31T22:43:00Z">
            <w:rPr>
              <w:noProof/>
            </w:rPr>
          </w:rPrChange>
        </w:rPr>
        <w:fldChar w:fldCharType="end"/>
      </w:r>
    </w:p>
    <w:p w14:paraId="3255A856" w14:textId="6EC57D8C" w:rsidR="00A63483" w:rsidRPr="00CB2C73" w:rsidRDefault="00102207">
      <w:pPr>
        <w:pStyle w:val="TOC3"/>
        <w:rPr>
          <w:rFonts w:asciiTheme="minorHAnsi" w:eastAsiaTheme="minorEastAsia" w:hAnsiTheme="minorHAnsi" w:cstheme="minorBidi"/>
          <w:b w:val="0"/>
          <w:lang w:val="en-US"/>
          <w:rPrChange w:id="106" w:author="Coughlan Shane" w:date="2022-01-31T22:43:00Z">
            <w:rPr>
              <w:rFonts w:asciiTheme="minorHAnsi" w:eastAsiaTheme="minorEastAsia" w:hAnsiTheme="minorHAnsi" w:cstheme="minorBidi"/>
              <w:b w:val="0"/>
              <w:noProof/>
              <w:lang w:val="en-US"/>
            </w:rPr>
          </w:rPrChange>
        </w:rPr>
      </w:pPr>
      <w:r w:rsidRPr="00CB2C73">
        <w:rPr>
          <w:lang w:val="en-US"/>
          <w:rPrChange w:id="107" w:author="Coughlan Shane" w:date="2022-01-31T22:43:00Z">
            <w:rPr/>
          </w:rPrChange>
        </w:rPr>
        <w:fldChar w:fldCharType="begin"/>
      </w:r>
      <w:r w:rsidRPr="00CB2C73">
        <w:rPr>
          <w:lang w:val="en-US"/>
          <w:rPrChange w:id="108" w:author="Coughlan Shane" w:date="2022-01-31T22:43:00Z">
            <w:rPr/>
          </w:rPrChange>
        </w:rPr>
        <w:instrText xml:space="preserve"> HYPERLINK \l "_Toc79496721" </w:instrText>
      </w:r>
      <w:r w:rsidRPr="00CB2C73">
        <w:rPr>
          <w:lang w:val="en-US"/>
          <w:rPrChange w:id="109" w:author="Coughlan Shane" w:date="2022-01-31T22:43:00Z">
            <w:rPr>
              <w:noProof/>
            </w:rPr>
          </w:rPrChange>
        </w:rPr>
        <w:fldChar w:fldCharType="separate"/>
      </w:r>
      <w:r w:rsidR="00A63483" w:rsidRPr="00CB2C73">
        <w:rPr>
          <w:rStyle w:val="Hyperlink"/>
          <w:lang w:val="en-US"/>
          <w:rPrChange w:id="110" w:author="Coughlan Shane" w:date="2022-01-31T22:43:00Z">
            <w:rPr>
              <w:rStyle w:val="Hyperlink"/>
              <w:noProof/>
              <w:lang w:val="en-US"/>
            </w:rPr>
          </w:rPrChange>
        </w:rPr>
        <w:t>3.1.2</w:t>
      </w:r>
      <w:r w:rsidR="00A63483" w:rsidRPr="00CB2C73">
        <w:rPr>
          <w:rFonts w:asciiTheme="minorHAnsi" w:eastAsiaTheme="minorEastAsia" w:hAnsiTheme="minorHAnsi" w:cstheme="minorBidi"/>
          <w:b w:val="0"/>
          <w:lang w:val="en-US"/>
          <w:rPrChange w:id="11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12" w:author="Coughlan Shane" w:date="2022-01-31T22:43:00Z">
            <w:rPr>
              <w:rStyle w:val="Hyperlink"/>
              <w:noProof/>
              <w:lang w:val="en-US"/>
            </w:rPr>
          </w:rPrChange>
        </w:rPr>
        <w:t>Competence</w:t>
      </w:r>
      <w:r w:rsidR="00A63483" w:rsidRPr="00CB2C73">
        <w:rPr>
          <w:webHidden/>
          <w:lang w:val="en-US"/>
          <w:rPrChange w:id="113" w:author="Coughlan Shane" w:date="2022-01-31T22:43:00Z">
            <w:rPr>
              <w:noProof/>
              <w:webHidden/>
            </w:rPr>
          </w:rPrChange>
        </w:rPr>
        <w:tab/>
      </w:r>
      <w:r w:rsidR="00A63483" w:rsidRPr="00CB2C73">
        <w:rPr>
          <w:webHidden/>
          <w:lang w:val="en-US"/>
          <w:rPrChange w:id="114" w:author="Coughlan Shane" w:date="2022-01-31T22:43:00Z">
            <w:rPr>
              <w:noProof/>
              <w:webHidden/>
            </w:rPr>
          </w:rPrChange>
        </w:rPr>
        <w:fldChar w:fldCharType="begin"/>
      </w:r>
      <w:r w:rsidR="00A63483" w:rsidRPr="00CB2C73">
        <w:rPr>
          <w:webHidden/>
          <w:lang w:val="en-US"/>
          <w:rPrChange w:id="115" w:author="Coughlan Shane" w:date="2022-01-31T22:43:00Z">
            <w:rPr>
              <w:noProof/>
              <w:webHidden/>
            </w:rPr>
          </w:rPrChange>
        </w:rPr>
        <w:instrText xml:space="preserve"> PAGEREF _Toc79496721 \h </w:instrText>
      </w:r>
      <w:r w:rsidR="00A63483" w:rsidRPr="00326996">
        <w:rPr>
          <w:webHidden/>
          <w:lang w:val="en-US"/>
        </w:rPr>
      </w:r>
      <w:r w:rsidR="00A63483" w:rsidRPr="00CB2C73">
        <w:rPr>
          <w:webHidden/>
          <w:lang w:val="en-US"/>
          <w:rPrChange w:id="116" w:author="Coughlan Shane" w:date="2022-01-31T22:43:00Z">
            <w:rPr>
              <w:noProof/>
              <w:webHidden/>
            </w:rPr>
          </w:rPrChange>
        </w:rPr>
        <w:fldChar w:fldCharType="separate"/>
      </w:r>
      <w:r w:rsidR="00305E12" w:rsidRPr="00CB2C73">
        <w:rPr>
          <w:webHidden/>
          <w:lang w:val="en-US"/>
          <w:rPrChange w:id="117" w:author="Coughlan Shane" w:date="2022-01-31T22:43:00Z">
            <w:rPr>
              <w:noProof/>
              <w:webHidden/>
            </w:rPr>
          </w:rPrChange>
        </w:rPr>
        <w:t>2</w:t>
      </w:r>
      <w:r w:rsidR="00A63483" w:rsidRPr="00CB2C73">
        <w:rPr>
          <w:webHidden/>
          <w:lang w:val="en-US"/>
          <w:rPrChange w:id="118" w:author="Coughlan Shane" w:date="2022-01-31T22:43:00Z">
            <w:rPr>
              <w:noProof/>
              <w:webHidden/>
            </w:rPr>
          </w:rPrChange>
        </w:rPr>
        <w:fldChar w:fldCharType="end"/>
      </w:r>
      <w:r w:rsidRPr="00CB2C73">
        <w:rPr>
          <w:lang w:val="en-US"/>
          <w:rPrChange w:id="119" w:author="Coughlan Shane" w:date="2022-01-31T22:43:00Z">
            <w:rPr>
              <w:noProof/>
            </w:rPr>
          </w:rPrChange>
        </w:rPr>
        <w:fldChar w:fldCharType="end"/>
      </w:r>
    </w:p>
    <w:p w14:paraId="1B27B50D" w14:textId="08CB451D" w:rsidR="00A63483" w:rsidRPr="00CB2C73" w:rsidRDefault="00102207">
      <w:pPr>
        <w:pStyle w:val="TOC3"/>
        <w:rPr>
          <w:rFonts w:asciiTheme="minorHAnsi" w:eastAsiaTheme="minorEastAsia" w:hAnsiTheme="minorHAnsi" w:cstheme="minorBidi"/>
          <w:b w:val="0"/>
          <w:lang w:val="en-US"/>
          <w:rPrChange w:id="120" w:author="Coughlan Shane" w:date="2022-01-31T22:43:00Z">
            <w:rPr>
              <w:rFonts w:asciiTheme="minorHAnsi" w:eastAsiaTheme="minorEastAsia" w:hAnsiTheme="minorHAnsi" w:cstheme="minorBidi"/>
              <w:b w:val="0"/>
              <w:noProof/>
              <w:lang w:val="en-US"/>
            </w:rPr>
          </w:rPrChange>
        </w:rPr>
      </w:pPr>
      <w:r w:rsidRPr="00CB2C73">
        <w:rPr>
          <w:lang w:val="en-US"/>
          <w:rPrChange w:id="121" w:author="Coughlan Shane" w:date="2022-01-31T22:43:00Z">
            <w:rPr/>
          </w:rPrChange>
        </w:rPr>
        <w:fldChar w:fldCharType="begin"/>
      </w:r>
      <w:r w:rsidRPr="00CB2C73">
        <w:rPr>
          <w:lang w:val="en-US"/>
          <w:rPrChange w:id="122" w:author="Coughlan Shane" w:date="2022-01-31T22:43:00Z">
            <w:rPr/>
          </w:rPrChange>
        </w:rPr>
        <w:instrText xml:space="preserve"> HYPERLINK \l "_Toc79496722" </w:instrText>
      </w:r>
      <w:r w:rsidRPr="00CB2C73">
        <w:rPr>
          <w:lang w:val="en-US"/>
          <w:rPrChange w:id="123" w:author="Coughlan Shane" w:date="2022-01-31T22:43:00Z">
            <w:rPr>
              <w:noProof/>
            </w:rPr>
          </w:rPrChange>
        </w:rPr>
        <w:fldChar w:fldCharType="separate"/>
      </w:r>
      <w:r w:rsidR="00A63483" w:rsidRPr="00CB2C73">
        <w:rPr>
          <w:rStyle w:val="Hyperlink"/>
          <w:lang w:val="en-US"/>
          <w:rPrChange w:id="124" w:author="Coughlan Shane" w:date="2022-01-31T22:43:00Z">
            <w:rPr>
              <w:rStyle w:val="Hyperlink"/>
              <w:noProof/>
              <w:lang w:val="en-US"/>
            </w:rPr>
          </w:rPrChange>
        </w:rPr>
        <w:t>3.1.3</w:t>
      </w:r>
      <w:r w:rsidR="00A63483" w:rsidRPr="00CB2C73">
        <w:rPr>
          <w:rFonts w:asciiTheme="minorHAnsi" w:eastAsiaTheme="minorEastAsia" w:hAnsiTheme="minorHAnsi" w:cstheme="minorBidi"/>
          <w:b w:val="0"/>
          <w:lang w:val="en-US"/>
          <w:rPrChange w:id="12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26" w:author="Coughlan Shane" w:date="2022-01-31T22:43:00Z">
            <w:rPr>
              <w:rStyle w:val="Hyperlink"/>
              <w:noProof/>
              <w:lang w:val="en-US"/>
            </w:rPr>
          </w:rPrChange>
        </w:rPr>
        <w:t>Awareness</w:t>
      </w:r>
      <w:r w:rsidR="00A63483" w:rsidRPr="00CB2C73">
        <w:rPr>
          <w:webHidden/>
          <w:lang w:val="en-US"/>
          <w:rPrChange w:id="127" w:author="Coughlan Shane" w:date="2022-01-31T22:43:00Z">
            <w:rPr>
              <w:noProof/>
              <w:webHidden/>
            </w:rPr>
          </w:rPrChange>
        </w:rPr>
        <w:tab/>
      </w:r>
      <w:r w:rsidR="00A63483" w:rsidRPr="00CB2C73">
        <w:rPr>
          <w:webHidden/>
          <w:lang w:val="en-US"/>
          <w:rPrChange w:id="128" w:author="Coughlan Shane" w:date="2022-01-31T22:43:00Z">
            <w:rPr>
              <w:noProof/>
              <w:webHidden/>
            </w:rPr>
          </w:rPrChange>
        </w:rPr>
        <w:fldChar w:fldCharType="begin"/>
      </w:r>
      <w:r w:rsidR="00A63483" w:rsidRPr="00CB2C73">
        <w:rPr>
          <w:webHidden/>
          <w:lang w:val="en-US"/>
          <w:rPrChange w:id="129" w:author="Coughlan Shane" w:date="2022-01-31T22:43:00Z">
            <w:rPr>
              <w:noProof/>
              <w:webHidden/>
            </w:rPr>
          </w:rPrChange>
        </w:rPr>
        <w:instrText xml:space="preserve"> PAGEREF _Toc79496722 \h </w:instrText>
      </w:r>
      <w:r w:rsidR="00A63483" w:rsidRPr="00326996">
        <w:rPr>
          <w:webHidden/>
          <w:lang w:val="en-US"/>
        </w:rPr>
      </w:r>
      <w:r w:rsidR="00A63483" w:rsidRPr="00CB2C73">
        <w:rPr>
          <w:webHidden/>
          <w:lang w:val="en-US"/>
          <w:rPrChange w:id="130" w:author="Coughlan Shane" w:date="2022-01-31T22:43:00Z">
            <w:rPr>
              <w:noProof/>
              <w:webHidden/>
            </w:rPr>
          </w:rPrChange>
        </w:rPr>
        <w:fldChar w:fldCharType="separate"/>
      </w:r>
      <w:r w:rsidR="00305E12" w:rsidRPr="00CB2C73">
        <w:rPr>
          <w:webHidden/>
          <w:lang w:val="en-US"/>
          <w:rPrChange w:id="131" w:author="Coughlan Shane" w:date="2022-01-31T22:43:00Z">
            <w:rPr>
              <w:noProof/>
              <w:webHidden/>
            </w:rPr>
          </w:rPrChange>
        </w:rPr>
        <w:t>2</w:t>
      </w:r>
      <w:r w:rsidR="00A63483" w:rsidRPr="00CB2C73">
        <w:rPr>
          <w:webHidden/>
          <w:lang w:val="en-US"/>
          <w:rPrChange w:id="132" w:author="Coughlan Shane" w:date="2022-01-31T22:43:00Z">
            <w:rPr>
              <w:noProof/>
              <w:webHidden/>
            </w:rPr>
          </w:rPrChange>
        </w:rPr>
        <w:fldChar w:fldCharType="end"/>
      </w:r>
      <w:r w:rsidRPr="00CB2C73">
        <w:rPr>
          <w:lang w:val="en-US"/>
          <w:rPrChange w:id="133" w:author="Coughlan Shane" w:date="2022-01-31T22:43:00Z">
            <w:rPr>
              <w:noProof/>
            </w:rPr>
          </w:rPrChange>
        </w:rPr>
        <w:fldChar w:fldCharType="end"/>
      </w:r>
    </w:p>
    <w:p w14:paraId="5D5963FA" w14:textId="6F84CBBF" w:rsidR="00A63483" w:rsidRPr="00CB2C73" w:rsidRDefault="00102207">
      <w:pPr>
        <w:pStyle w:val="TOC3"/>
        <w:rPr>
          <w:rFonts w:asciiTheme="minorHAnsi" w:eastAsiaTheme="minorEastAsia" w:hAnsiTheme="minorHAnsi" w:cstheme="minorBidi"/>
          <w:b w:val="0"/>
          <w:lang w:val="en-US"/>
          <w:rPrChange w:id="134" w:author="Coughlan Shane" w:date="2022-01-31T22:43:00Z">
            <w:rPr>
              <w:rFonts w:asciiTheme="minorHAnsi" w:eastAsiaTheme="minorEastAsia" w:hAnsiTheme="minorHAnsi" w:cstheme="minorBidi"/>
              <w:b w:val="0"/>
              <w:noProof/>
              <w:lang w:val="en-US"/>
            </w:rPr>
          </w:rPrChange>
        </w:rPr>
      </w:pPr>
      <w:r w:rsidRPr="00CB2C73">
        <w:rPr>
          <w:lang w:val="en-US"/>
          <w:rPrChange w:id="135" w:author="Coughlan Shane" w:date="2022-01-31T22:43:00Z">
            <w:rPr/>
          </w:rPrChange>
        </w:rPr>
        <w:fldChar w:fldCharType="begin"/>
      </w:r>
      <w:r w:rsidRPr="00CB2C73">
        <w:rPr>
          <w:lang w:val="en-US"/>
          <w:rPrChange w:id="136" w:author="Coughlan Shane" w:date="2022-01-31T22:43:00Z">
            <w:rPr/>
          </w:rPrChange>
        </w:rPr>
        <w:instrText xml:space="preserve"> HYPERLINK \l "_Toc79496723" </w:instrText>
      </w:r>
      <w:r w:rsidRPr="00CB2C73">
        <w:rPr>
          <w:lang w:val="en-US"/>
          <w:rPrChange w:id="137" w:author="Coughlan Shane" w:date="2022-01-31T22:43:00Z">
            <w:rPr>
              <w:noProof/>
            </w:rPr>
          </w:rPrChange>
        </w:rPr>
        <w:fldChar w:fldCharType="separate"/>
      </w:r>
      <w:r w:rsidR="00A63483" w:rsidRPr="00CB2C73">
        <w:rPr>
          <w:rStyle w:val="Hyperlink"/>
          <w:lang w:val="en-US"/>
          <w:rPrChange w:id="138" w:author="Coughlan Shane" w:date="2022-01-31T22:43:00Z">
            <w:rPr>
              <w:rStyle w:val="Hyperlink"/>
              <w:noProof/>
              <w:lang w:val="en-US"/>
            </w:rPr>
          </w:rPrChange>
        </w:rPr>
        <w:t>3.1.4</w:t>
      </w:r>
      <w:r w:rsidR="00A63483" w:rsidRPr="00CB2C73">
        <w:rPr>
          <w:rFonts w:asciiTheme="minorHAnsi" w:eastAsiaTheme="minorEastAsia" w:hAnsiTheme="minorHAnsi" w:cstheme="minorBidi"/>
          <w:b w:val="0"/>
          <w:lang w:val="en-US"/>
          <w:rPrChange w:id="139"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40" w:author="Coughlan Shane" w:date="2022-01-31T22:43:00Z">
            <w:rPr>
              <w:rStyle w:val="Hyperlink"/>
              <w:noProof/>
              <w:lang w:val="en-US"/>
            </w:rPr>
          </w:rPrChange>
        </w:rPr>
        <w:t>Program scope</w:t>
      </w:r>
      <w:r w:rsidR="00A63483" w:rsidRPr="00CB2C73">
        <w:rPr>
          <w:webHidden/>
          <w:lang w:val="en-US"/>
          <w:rPrChange w:id="141" w:author="Coughlan Shane" w:date="2022-01-31T22:43:00Z">
            <w:rPr>
              <w:noProof/>
              <w:webHidden/>
            </w:rPr>
          </w:rPrChange>
        </w:rPr>
        <w:tab/>
      </w:r>
      <w:r w:rsidR="00A63483" w:rsidRPr="00CB2C73">
        <w:rPr>
          <w:webHidden/>
          <w:lang w:val="en-US"/>
          <w:rPrChange w:id="142" w:author="Coughlan Shane" w:date="2022-01-31T22:43:00Z">
            <w:rPr>
              <w:noProof/>
              <w:webHidden/>
            </w:rPr>
          </w:rPrChange>
        </w:rPr>
        <w:fldChar w:fldCharType="begin"/>
      </w:r>
      <w:r w:rsidR="00A63483" w:rsidRPr="00CB2C73">
        <w:rPr>
          <w:webHidden/>
          <w:lang w:val="en-US"/>
          <w:rPrChange w:id="143" w:author="Coughlan Shane" w:date="2022-01-31T22:43:00Z">
            <w:rPr>
              <w:noProof/>
              <w:webHidden/>
            </w:rPr>
          </w:rPrChange>
        </w:rPr>
        <w:instrText xml:space="preserve"> PAGEREF _Toc79496723 \h </w:instrText>
      </w:r>
      <w:r w:rsidR="00A63483" w:rsidRPr="00326996">
        <w:rPr>
          <w:webHidden/>
          <w:lang w:val="en-US"/>
        </w:rPr>
      </w:r>
      <w:r w:rsidR="00A63483" w:rsidRPr="00CB2C73">
        <w:rPr>
          <w:webHidden/>
          <w:lang w:val="en-US"/>
          <w:rPrChange w:id="144" w:author="Coughlan Shane" w:date="2022-01-31T22:43:00Z">
            <w:rPr>
              <w:noProof/>
              <w:webHidden/>
            </w:rPr>
          </w:rPrChange>
        </w:rPr>
        <w:fldChar w:fldCharType="separate"/>
      </w:r>
      <w:r w:rsidR="00305E12" w:rsidRPr="00CB2C73">
        <w:rPr>
          <w:webHidden/>
          <w:lang w:val="en-US"/>
          <w:rPrChange w:id="145" w:author="Coughlan Shane" w:date="2022-01-31T22:43:00Z">
            <w:rPr>
              <w:noProof/>
              <w:webHidden/>
            </w:rPr>
          </w:rPrChange>
        </w:rPr>
        <w:t>3</w:t>
      </w:r>
      <w:r w:rsidR="00A63483" w:rsidRPr="00CB2C73">
        <w:rPr>
          <w:webHidden/>
          <w:lang w:val="en-US"/>
          <w:rPrChange w:id="146" w:author="Coughlan Shane" w:date="2022-01-31T22:43:00Z">
            <w:rPr>
              <w:noProof/>
              <w:webHidden/>
            </w:rPr>
          </w:rPrChange>
        </w:rPr>
        <w:fldChar w:fldCharType="end"/>
      </w:r>
      <w:r w:rsidRPr="00CB2C73">
        <w:rPr>
          <w:lang w:val="en-US"/>
          <w:rPrChange w:id="147" w:author="Coughlan Shane" w:date="2022-01-31T22:43:00Z">
            <w:rPr>
              <w:noProof/>
            </w:rPr>
          </w:rPrChange>
        </w:rPr>
        <w:fldChar w:fldCharType="end"/>
      </w:r>
    </w:p>
    <w:p w14:paraId="495D46C3" w14:textId="337D69EF" w:rsidR="00A63483" w:rsidRPr="00CB2C73" w:rsidRDefault="00102207">
      <w:pPr>
        <w:pStyle w:val="TOC3"/>
        <w:rPr>
          <w:rFonts w:asciiTheme="minorHAnsi" w:eastAsiaTheme="minorEastAsia" w:hAnsiTheme="minorHAnsi" w:cstheme="minorBidi"/>
          <w:b w:val="0"/>
          <w:lang w:val="en-US"/>
          <w:rPrChange w:id="148" w:author="Coughlan Shane" w:date="2022-01-31T22:43:00Z">
            <w:rPr>
              <w:rFonts w:asciiTheme="minorHAnsi" w:eastAsiaTheme="minorEastAsia" w:hAnsiTheme="minorHAnsi" w:cstheme="minorBidi"/>
              <w:b w:val="0"/>
              <w:noProof/>
              <w:lang w:val="en-US"/>
            </w:rPr>
          </w:rPrChange>
        </w:rPr>
      </w:pPr>
      <w:r w:rsidRPr="00CB2C73">
        <w:rPr>
          <w:lang w:val="en-US"/>
          <w:rPrChange w:id="149" w:author="Coughlan Shane" w:date="2022-01-31T22:43:00Z">
            <w:rPr/>
          </w:rPrChange>
        </w:rPr>
        <w:fldChar w:fldCharType="begin"/>
      </w:r>
      <w:r w:rsidRPr="00CB2C73">
        <w:rPr>
          <w:lang w:val="en-US"/>
          <w:rPrChange w:id="150" w:author="Coughlan Shane" w:date="2022-01-31T22:43:00Z">
            <w:rPr/>
          </w:rPrChange>
        </w:rPr>
        <w:instrText xml:space="preserve"> HYPERLINK \l "_Toc79496724" </w:instrText>
      </w:r>
      <w:r w:rsidRPr="00CB2C73">
        <w:rPr>
          <w:lang w:val="en-US"/>
          <w:rPrChange w:id="151" w:author="Coughlan Shane" w:date="2022-01-31T22:43:00Z">
            <w:rPr>
              <w:noProof/>
            </w:rPr>
          </w:rPrChange>
        </w:rPr>
        <w:fldChar w:fldCharType="separate"/>
      </w:r>
      <w:r w:rsidR="00A63483" w:rsidRPr="00CB2C73">
        <w:rPr>
          <w:rStyle w:val="Hyperlink"/>
          <w:lang w:val="en-US"/>
          <w:rPrChange w:id="152" w:author="Coughlan Shane" w:date="2022-01-31T22:43:00Z">
            <w:rPr>
              <w:rStyle w:val="Hyperlink"/>
              <w:noProof/>
              <w:lang w:val="en-US"/>
            </w:rPr>
          </w:rPrChange>
        </w:rPr>
        <w:t>3.1.5</w:t>
      </w:r>
      <w:r w:rsidR="00A63483" w:rsidRPr="00CB2C73">
        <w:rPr>
          <w:rFonts w:asciiTheme="minorHAnsi" w:eastAsiaTheme="minorEastAsia" w:hAnsiTheme="minorHAnsi" w:cstheme="minorBidi"/>
          <w:b w:val="0"/>
          <w:lang w:val="en-US"/>
          <w:rPrChange w:id="153"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54" w:author="Coughlan Shane" w:date="2022-01-31T22:43:00Z">
            <w:rPr>
              <w:rStyle w:val="Hyperlink"/>
              <w:noProof/>
              <w:lang w:val="en-US"/>
            </w:rPr>
          </w:rPrChange>
        </w:rPr>
        <w:t>Standard Practice Implementation</w:t>
      </w:r>
      <w:r w:rsidR="00A63483" w:rsidRPr="00CB2C73">
        <w:rPr>
          <w:webHidden/>
          <w:lang w:val="en-US"/>
          <w:rPrChange w:id="155" w:author="Coughlan Shane" w:date="2022-01-31T22:43:00Z">
            <w:rPr>
              <w:noProof/>
              <w:webHidden/>
            </w:rPr>
          </w:rPrChange>
        </w:rPr>
        <w:tab/>
      </w:r>
      <w:r w:rsidR="00A63483" w:rsidRPr="00CB2C73">
        <w:rPr>
          <w:webHidden/>
          <w:lang w:val="en-US"/>
          <w:rPrChange w:id="156" w:author="Coughlan Shane" w:date="2022-01-31T22:43:00Z">
            <w:rPr>
              <w:noProof/>
              <w:webHidden/>
            </w:rPr>
          </w:rPrChange>
        </w:rPr>
        <w:fldChar w:fldCharType="begin"/>
      </w:r>
      <w:r w:rsidR="00A63483" w:rsidRPr="00CB2C73">
        <w:rPr>
          <w:webHidden/>
          <w:lang w:val="en-US"/>
          <w:rPrChange w:id="157" w:author="Coughlan Shane" w:date="2022-01-31T22:43:00Z">
            <w:rPr>
              <w:noProof/>
              <w:webHidden/>
            </w:rPr>
          </w:rPrChange>
        </w:rPr>
        <w:instrText xml:space="preserve"> PAGEREF _Toc79496724 \h </w:instrText>
      </w:r>
      <w:r w:rsidR="00A63483" w:rsidRPr="00326996">
        <w:rPr>
          <w:webHidden/>
          <w:lang w:val="en-US"/>
        </w:rPr>
      </w:r>
      <w:r w:rsidR="00A63483" w:rsidRPr="00CB2C73">
        <w:rPr>
          <w:webHidden/>
          <w:lang w:val="en-US"/>
          <w:rPrChange w:id="158" w:author="Coughlan Shane" w:date="2022-01-31T22:43:00Z">
            <w:rPr>
              <w:noProof/>
              <w:webHidden/>
            </w:rPr>
          </w:rPrChange>
        </w:rPr>
        <w:fldChar w:fldCharType="separate"/>
      </w:r>
      <w:r w:rsidR="00305E12" w:rsidRPr="00CB2C73">
        <w:rPr>
          <w:webHidden/>
          <w:lang w:val="en-US"/>
          <w:rPrChange w:id="159" w:author="Coughlan Shane" w:date="2022-01-31T22:43:00Z">
            <w:rPr>
              <w:noProof/>
              <w:webHidden/>
            </w:rPr>
          </w:rPrChange>
        </w:rPr>
        <w:t>3</w:t>
      </w:r>
      <w:r w:rsidR="00A63483" w:rsidRPr="00CB2C73">
        <w:rPr>
          <w:webHidden/>
          <w:lang w:val="en-US"/>
          <w:rPrChange w:id="160" w:author="Coughlan Shane" w:date="2022-01-31T22:43:00Z">
            <w:rPr>
              <w:noProof/>
              <w:webHidden/>
            </w:rPr>
          </w:rPrChange>
        </w:rPr>
        <w:fldChar w:fldCharType="end"/>
      </w:r>
      <w:r w:rsidRPr="00CB2C73">
        <w:rPr>
          <w:lang w:val="en-US"/>
          <w:rPrChange w:id="161" w:author="Coughlan Shane" w:date="2022-01-31T22:43:00Z">
            <w:rPr>
              <w:noProof/>
            </w:rPr>
          </w:rPrChange>
        </w:rPr>
        <w:fldChar w:fldCharType="end"/>
      </w:r>
    </w:p>
    <w:p w14:paraId="1A70719F" w14:textId="0D8B7B46" w:rsidR="00A63483" w:rsidRPr="00CB2C73" w:rsidRDefault="00102207">
      <w:pPr>
        <w:pStyle w:val="TOC2"/>
        <w:rPr>
          <w:rFonts w:asciiTheme="minorHAnsi" w:eastAsiaTheme="minorEastAsia" w:hAnsiTheme="minorHAnsi" w:cstheme="minorBidi"/>
          <w:b w:val="0"/>
          <w:lang w:val="en-US"/>
          <w:rPrChange w:id="162" w:author="Coughlan Shane" w:date="2022-01-31T22:43:00Z">
            <w:rPr>
              <w:rFonts w:asciiTheme="minorHAnsi" w:eastAsiaTheme="minorEastAsia" w:hAnsiTheme="minorHAnsi" w:cstheme="minorBidi"/>
              <w:b w:val="0"/>
              <w:noProof/>
              <w:lang w:val="en-US"/>
            </w:rPr>
          </w:rPrChange>
        </w:rPr>
      </w:pPr>
      <w:r w:rsidRPr="00CB2C73">
        <w:rPr>
          <w:lang w:val="en-US"/>
          <w:rPrChange w:id="163" w:author="Coughlan Shane" w:date="2022-01-31T22:43:00Z">
            <w:rPr/>
          </w:rPrChange>
        </w:rPr>
        <w:fldChar w:fldCharType="begin"/>
      </w:r>
      <w:r w:rsidRPr="00CB2C73">
        <w:rPr>
          <w:lang w:val="en-US"/>
          <w:rPrChange w:id="164" w:author="Coughlan Shane" w:date="2022-01-31T22:43:00Z">
            <w:rPr/>
          </w:rPrChange>
        </w:rPr>
        <w:instrText xml:space="preserve"> HYPERLINK \l "_Toc79496725" </w:instrText>
      </w:r>
      <w:r w:rsidRPr="00CB2C73">
        <w:rPr>
          <w:lang w:val="en-US"/>
          <w:rPrChange w:id="165" w:author="Coughlan Shane" w:date="2022-01-31T22:43:00Z">
            <w:rPr>
              <w:noProof/>
            </w:rPr>
          </w:rPrChange>
        </w:rPr>
        <w:fldChar w:fldCharType="separate"/>
      </w:r>
      <w:r w:rsidR="00A63483" w:rsidRPr="00CB2C73">
        <w:rPr>
          <w:rStyle w:val="Hyperlink"/>
          <w:lang w:val="en-US"/>
          <w:rPrChange w:id="166" w:author="Coughlan Shane" w:date="2022-01-31T22:43:00Z">
            <w:rPr>
              <w:rStyle w:val="Hyperlink"/>
              <w:noProof/>
              <w:lang w:val="en-US"/>
            </w:rPr>
          </w:rPrChange>
        </w:rPr>
        <w:t>3.2</w:t>
      </w:r>
      <w:r w:rsidR="00A63483" w:rsidRPr="00CB2C73">
        <w:rPr>
          <w:rFonts w:asciiTheme="minorHAnsi" w:eastAsiaTheme="minorEastAsia" w:hAnsiTheme="minorHAnsi" w:cstheme="minorBidi"/>
          <w:b w:val="0"/>
          <w:lang w:val="en-US"/>
          <w:rPrChange w:id="167"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68" w:author="Coughlan Shane" w:date="2022-01-31T22:43:00Z">
            <w:rPr>
              <w:rStyle w:val="Hyperlink"/>
              <w:noProof/>
              <w:lang w:val="en-US"/>
            </w:rPr>
          </w:rPrChange>
        </w:rPr>
        <w:t>Relevant tasks defined and supported</w:t>
      </w:r>
      <w:r w:rsidR="00A63483" w:rsidRPr="00CB2C73">
        <w:rPr>
          <w:webHidden/>
          <w:lang w:val="en-US"/>
          <w:rPrChange w:id="169" w:author="Coughlan Shane" w:date="2022-01-31T22:43:00Z">
            <w:rPr>
              <w:noProof/>
              <w:webHidden/>
            </w:rPr>
          </w:rPrChange>
        </w:rPr>
        <w:tab/>
      </w:r>
      <w:r w:rsidR="00A63483" w:rsidRPr="00CB2C73">
        <w:rPr>
          <w:webHidden/>
          <w:lang w:val="en-US"/>
          <w:rPrChange w:id="170" w:author="Coughlan Shane" w:date="2022-01-31T22:43:00Z">
            <w:rPr>
              <w:noProof/>
              <w:webHidden/>
            </w:rPr>
          </w:rPrChange>
        </w:rPr>
        <w:fldChar w:fldCharType="begin"/>
      </w:r>
      <w:r w:rsidR="00A63483" w:rsidRPr="00CB2C73">
        <w:rPr>
          <w:webHidden/>
          <w:lang w:val="en-US"/>
          <w:rPrChange w:id="171" w:author="Coughlan Shane" w:date="2022-01-31T22:43:00Z">
            <w:rPr>
              <w:noProof/>
              <w:webHidden/>
            </w:rPr>
          </w:rPrChange>
        </w:rPr>
        <w:instrText xml:space="preserve"> PAGEREF _Toc79496725 \h </w:instrText>
      </w:r>
      <w:r w:rsidR="00A63483" w:rsidRPr="00326996">
        <w:rPr>
          <w:webHidden/>
          <w:lang w:val="en-US"/>
        </w:rPr>
      </w:r>
      <w:r w:rsidR="00A63483" w:rsidRPr="00CB2C73">
        <w:rPr>
          <w:webHidden/>
          <w:lang w:val="en-US"/>
          <w:rPrChange w:id="172" w:author="Coughlan Shane" w:date="2022-01-31T22:43:00Z">
            <w:rPr>
              <w:noProof/>
              <w:webHidden/>
            </w:rPr>
          </w:rPrChange>
        </w:rPr>
        <w:fldChar w:fldCharType="separate"/>
      </w:r>
      <w:r w:rsidR="00305E12" w:rsidRPr="00CB2C73">
        <w:rPr>
          <w:webHidden/>
          <w:lang w:val="en-US"/>
          <w:rPrChange w:id="173" w:author="Coughlan Shane" w:date="2022-01-31T22:43:00Z">
            <w:rPr>
              <w:noProof/>
              <w:webHidden/>
            </w:rPr>
          </w:rPrChange>
        </w:rPr>
        <w:t>3</w:t>
      </w:r>
      <w:r w:rsidR="00A63483" w:rsidRPr="00CB2C73">
        <w:rPr>
          <w:webHidden/>
          <w:lang w:val="en-US"/>
          <w:rPrChange w:id="174" w:author="Coughlan Shane" w:date="2022-01-31T22:43:00Z">
            <w:rPr>
              <w:noProof/>
              <w:webHidden/>
            </w:rPr>
          </w:rPrChange>
        </w:rPr>
        <w:fldChar w:fldCharType="end"/>
      </w:r>
      <w:r w:rsidRPr="00CB2C73">
        <w:rPr>
          <w:lang w:val="en-US"/>
          <w:rPrChange w:id="175" w:author="Coughlan Shane" w:date="2022-01-31T22:43:00Z">
            <w:rPr>
              <w:noProof/>
            </w:rPr>
          </w:rPrChange>
        </w:rPr>
        <w:fldChar w:fldCharType="end"/>
      </w:r>
    </w:p>
    <w:p w14:paraId="66C39EE0" w14:textId="44BE1C93" w:rsidR="00A63483" w:rsidRPr="00CB2C73" w:rsidRDefault="00102207">
      <w:pPr>
        <w:pStyle w:val="TOC3"/>
        <w:rPr>
          <w:rFonts w:asciiTheme="minorHAnsi" w:eastAsiaTheme="minorEastAsia" w:hAnsiTheme="minorHAnsi" w:cstheme="minorBidi"/>
          <w:b w:val="0"/>
          <w:lang w:val="en-US"/>
          <w:rPrChange w:id="176" w:author="Coughlan Shane" w:date="2022-01-31T22:43:00Z">
            <w:rPr>
              <w:rFonts w:asciiTheme="minorHAnsi" w:eastAsiaTheme="minorEastAsia" w:hAnsiTheme="minorHAnsi" w:cstheme="minorBidi"/>
              <w:b w:val="0"/>
              <w:noProof/>
              <w:lang w:val="en-US"/>
            </w:rPr>
          </w:rPrChange>
        </w:rPr>
      </w:pPr>
      <w:r w:rsidRPr="00CB2C73">
        <w:rPr>
          <w:lang w:val="en-US"/>
          <w:rPrChange w:id="177" w:author="Coughlan Shane" w:date="2022-01-31T22:43:00Z">
            <w:rPr/>
          </w:rPrChange>
        </w:rPr>
        <w:fldChar w:fldCharType="begin"/>
      </w:r>
      <w:r w:rsidRPr="00CB2C73">
        <w:rPr>
          <w:lang w:val="en-US"/>
          <w:rPrChange w:id="178" w:author="Coughlan Shane" w:date="2022-01-31T22:43:00Z">
            <w:rPr/>
          </w:rPrChange>
        </w:rPr>
        <w:instrText xml:space="preserve"> HYPERLINK \l "_Toc79496726" </w:instrText>
      </w:r>
      <w:r w:rsidRPr="00CB2C73">
        <w:rPr>
          <w:lang w:val="en-US"/>
          <w:rPrChange w:id="179" w:author="Coughlan Shane" w:date="2022-01-31T22:43:00Z">
            <w:rPr>
              <w:noProof/>
            </w:rPr>
          </w:rPrChange>
        </w:rPr>
        <w:fldChar w:fldCharType="separate"/>
      </w:r>
      <w:r w:rsidR="00A63483" w:rsidRPr="00CB2C73">
        <w:rPr>
          <w:rStyle w:val="Hyperlink"/>
          <w:lang w:val="en-US"/>
          <w:rPrChange w:id="180" w:author="Coughlan Shane" w:date="2022-01-31T22:43:00Z">
            <w:rPr>
              <w:rStyle w:val="Hyperlink"/>
              <w:noProof/>
              <w:lang w:val="en-US"/>
            </w:rPr>
          </w:rPrChange>
        </w:rPr>
        <w:t>3.2.1</w:t>
      </w:r>
      <w:r w:rsidR="00A63483" w:rsidRPr="00CB2C73">
        <w:rPr>
          <w:rFonts w:asciiTheme="minorHAnsi" w:eastAsiaTheme="minorEastAsia" w:hAnsiTheme="minorHAnsi" w:cstheme="minorBidi"/>
          <w:b w:val="0"/>
          <w:lang w:val="en-US"/>
          <w:rPrChange w:id="181"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82" w:author="Coughlan Shane" w:date="2022-01-31T22:43:00Z">
            <w:rPr>
              <w:rStyle w:val="Hyperlink"/>
              <w:noProof/>
              <w:lang w:val="en-US"/>
            </w:rPr>
          </w:rPrChange>
        </w:rPr>
        <w:t>Access</w:t>
      </w:r>
      <w:r w:rsidR="00A63483" w:rsidRPr="00CB2C73">
        <w:rPr>
          <w:webHidden/>
          <w:lang w:val="en-US"/>
          <w:rPrChange w:id="183" w:author="Coughlan Shane" w:date="2022-01-31T22:43:00Z">
            <w:rPr>
              <w:noProof/>
              <w:webHidden/>
            </w:rPr>
          </w:rPrChange>
        </w:rPr>
        <w:tab/>
      </w:r>
      <w:r w:rsidR="00A63483" w:rsidRPr="00CB2C73">
        <w:rPr>
          <w:webHidden/>
          <w:lang w:val="en-US"/>
          <w:rPrChange w:id="184" w:author="Coughlan Shane" w:date="2022-01-31T22:43:00Z">
            <w:rPr>
              <w:noProof/>
              <w:webHidden/>
            </w:rPr>
          </w:rPrChange>
        </w:rPr>
        <w:fldChar w:fldCharType="begin"/>
      </w:r>
      <w:r w:rsidR="00A63483" w:rsidRPr="00CB2C73">
        <w:rPr>
          <w:webHidden/>
          <w:lang w:val="en-US"/>
          <w:rPrChange w:id="185" w:author="Coughlan Shane" w:date="2022-01-31T22:43:00Z">
            <w:rPr>
              <w:noProof/>
              <w:webHidden/>
            </w:rPr>
          </w:rPrChange>
        </w:rPr>
        <w:instrText xml:space="preserve"> PAGEREF _Toc79496726 \h </w:instrText>
      </w:r>
      <w:r w:rsidR="00A63483" w:rsidRPr="00326996">
        <w:rPr>
          <w:webHidden/>
          <w:lang w:val="en-US"/>
        </w:rPr>
      </w:r>
      <w:r w:rsidR="00A63483" w:rsidRPr="00CB2C73">
        <w:rPr>
          <w:webHidden/>
          <w:lang w:val="en-US"/>
          <w:rPrChange w:id="186" w:author="Coughlan Shane" w:date="2022-01-31T22:43:00Z">
            <w:rPr>
              <w:noProof/>
              <w:webHidden/>
            </w:rPr>
          </w:rPrChange>
        </w:rPr>
        <w:fldChar w:fldCharType="separate"/>
      </w:r>
      <w:r w:rsidR="00305E12" w:rsidRPr="00CB2C73">
        <w:rPr>
          <w:webHidden/>
          <w:lang w:val="en-US"/>
          <w:rPrChange w:id="187" w:author="Coughlan Shane" w:date="2022-01-31T22:43:00Z">
            <w:rPr>
              <w:noProof/>
              <w:webHidden/>
            </w:rPr>
          </w:rPrChange>
        </w:rPr>
        <w:t>3</w:t>
      </w:r>
      <w:r w:rsidR="00A63483" w:rsidRPr="00CB2C73">
        <w:rPr>
          <w:webHidden/>
          <w:lang w:val="en-US"/>
          <w:rPrChange w:id="188" w:author="Coughlan Shane" w:date="2022-01-31T22:43:00Z">
            <w:rPr>
              <w:noProof/>
              <w:webHidden/>
            </w:rPr>
          </w:rPrChange>
        </w:rPr>
        <w:fldChar w:fldCharType="end"/>
      </w:r>
      <w:r w:rsidRPr="00CB2C73">
        <w:rPr>
          <w:lang w:val="en-US"/>
          <w:rPrChange w:id="189" w:author="Coughlan Shane" w:date="2022-01-31T22:43:00Z">
            <w:rPr>
              <w:noProof/>
            </w:rPr>
          </w:rPrChange>
        </w:rPr>
        <w:fldChar w:fldCharType="end"/>
      </w:r>
    </w:p>
    <w:p w14:paraId="79B2E777" w14:textId="5C121574" w:rsidR="00A63483" w:rsidRPr="00CB2C73" w:rsidRDefault="00102207">
      <w:pPr>
        <w:pStyle w:val="TOC3"/>
        <w:rPr>
          <w:rFonts w:asciiTheme="minorHAnsi" w:eastAsiaTheme="minorEastAsia" w:hAnsiTheme="minorHAnsi" w:cstheme="minorBidi"/>
          <w:b w:val="0"/>
          <w:lang w:val="en-US"/>
          <w:rPrChange w:id="190" w:author="Coughlan Shane" w:date="2022-01-31T22:43:00Z">
            <w:rPr>
              <w:rFonts w:asciiTheme="minorHAnsi" w:eastAsiaTheme="minorEastAsia" w:hAnsiTheme="minorHAnsi" w:cstheme="minorBidi"/>
              <w:b w:val="0"/>
              <w:noProof/>
              <w:lang w:val="en-US"/>
            </w:rPr>
          </w:rPrChange>
        </w:rPr>
      </w:pPr>
      <w:r w:rsidRPr="00CB2C73">
        <w:rPr>
          <w:lang w:val="en-US"/>
          <w:rPrChange w:id="191" w:author="Coughlan Shane" w:date="2022-01-31T22:43:00Z">
            <w:rPr/>
          </w:rPrChange>
        </w:rPr>
        <w:fldChar w:fldCharType="begin"/>
      </w:r>
      <w:r w:rsidRPr="00CB2C73">
        <w:rPr>
          <w:lang w:val="en-US"/>
          <w:rPrChange w:id="192" w:author="Coughlan Shane" w:date="2022-01-31T22:43:00Z">
            <w:rPr/>
          </w:rPrChange>
        </w:rPr>
        <w:instrText xml:space="preserve"> HYPERLINK \l "_Toc79496727" </w:instrText>
      </w:r>
      <w:r w:rsidRPr="00CB2C73">
        <w:rPr>
          <w:lang w:val="en-US"/>
          <w:rPrChange w:id="193" w:author="Coughlan Shane" w:date="2022-01-31T22:43:00Z">
            <w:rPr>
              <w:noProof/>
            </w:rPr>
          </w:rPrChange>
        </w:rPr>
        <w:fldChar w:fldCharType="separate"/>
      </w:r>
      <w:r w:rsidR="00A63483" w:rsidRPr="00CB2C73">
        <w:rPr>
          <w:rStyle w:val="Hyperlink"/>
          <w:lang w:val="en-US"/>
          <w:rPrChange w:id="194" w:author="Coughlan Shane" w:date="2022-01-31T22:43:00Z">
            <w:rPr>
              <w:rStyle w:val="Hyperlink"/>
              <w:noProof/>
              <w:lang w:val="en-US"/>
            </w:rPr>
          </w:rPrChange>
        </w:rPr>
        <w:t>3.2.2</w:t>
      </w:r>
      <w:r w:rsidR="00A63483" w:rsidRPr="00CB2C73">
        <w:rPr>
          <w:rFonts w:asciiTheme="minorHAnsi" w:eastAsiaTheme="minorEastAsia" w:hAnsiTheme="minorHAnsi" w:cstheme="minorBidi"/>
          <w:b w:val="0"/>
          <w:lang w:val="en-US"/>
          <w:rPrChange w:id="195"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196" w:author="Coughlan Shane" w:date="2022-01-31T22:43:00Z">
            <w:rPr>
              <w:rStyle w:val="Hyperlink"/>
              <w:noProof/>
              <w:lang w:val="en-US"/>
            </w:rPr>
          </w:rPrChange>
        </w:rPr>
        <w:t>Effectively resourced</w:t>
      </w:r>
      <w:r w:rsidR="00A63483" w:rsidRPr="00CB2C73">
        <w:rPr>
          <w:webHidden/>
          <w:lang w:val="en-US"/>
          <w:rPrChange w:id="197" w:author="Coughlan Shane" w:date="2022-01-31T22:43:00Z">
            <w:rPr>
              <w:noProof/>
              <w:webHidden/>
            </w:rPr>
          </w:rPrChange>
        </w:rPr>
        <w:tab/>
      </w:r>
      <w:r w:rsidR="00A63483" w:rsidRPr="00CB2C73">
        <w:rPr>
          <w:webHidden/>
          <w:lang w:val="en-US"/>
          <w:rPrChange w:id="198" w:author="Coughlan Shane" w:date="2022-01-31T22:43:00Z">
            <w:rPr>
              <w:noProof/>
              <w:webHidden/>
            </w:rPr>
          </w:rPrChange>
        </w:rPr>
        <w:fldChar w:fldCharType="begin"/>
      </w:r>
      <w:r w:rsidR="00A63483" w:rsidRPr="00CB2C73">
        <w:rPr>
          <w:webHidden/>
          <w:lang w:val="en-US"/>
          <w:rPrChange w:id="199" w:author="Coughlan Shane" w:date="2022-01-31T22:43:00Z">
            <w:rPr>
              <w:noProof/>
              <w:webHidden/>
            </w:rPr>
          </w:rPrChange>
        </w:rPr>
        <w:instrText xml:space="preserve"> PAGEREF _Toc79496727 \h </w:instrText>
      </w:r>
      <w:r w:rsidR="00A63483" w:rsidRPr="00326996">
        <w:rPr>
          <w:webHidden/>
          <w:lang w:val="en-US"/>
        </w:rPr>
      </w:r>
      <w:r w:rsidR="00A63483" w:rsidRPr="00CB2C73">
        <w:rPr>
          <w:webHidden/>
          <w:lang w:val="en-US"/>
          <w:rPrChange w:id="200" w:author="Coughlan Shane" w:date="2022-01-31T22:43:00Z">
            <w:rPr>
              <w:noProof/>
              <w:webHidden/>
            </w:rPr>
          </w:rPrChange>
        </w:rPr>
        <w:fldChar w:fldCharType="separate"/>
      </w:r>
      <w:r w:rsidR="00305E12" w:rsidRPr="00CB2C73">
        <w:rPr>
          <w:webHidden/>
          <w:lang w:val="en-US"/>
          <w:rPrChange w:id="201" w:author="Coughlan Shane" w:date="2022-01-31T22:43:00Z">
            <w:rPr>
              <w:noProof/>
              <w:webHidden/>
            </w:rPr>
          </w:rPrChange>
        </w:rPr>
        <w:t>4</w:t>
      </w:r>
      <w:r w:rsidR="00A63483" w:rsidRPr="00CB2C73">
        <w:rPr>
          <w:webHidden/>
          <w:lang w:val="en-US"/>
          <w:rPrChange w:id="202" w:author="Coughlan Shane" w:date="2022-01-31T22:43:00Z">
            <w:rPr>
              <w:noProof/>
              <w:webHidden/>
            </w:rPr>
          </w:rPrChange>
        </w:rPr>
        <w:fldChar w:fldCharType="end"/>
      </w:r>
      <w:r w:rsidRPr="00CB2C73">
        <w:rPr>
          <w:lang w:val="en-US"/>
          <w:rPrChange w:id="203" w:author="Coughlan Shane" w:date="2022-01-31T22:43:00Z">
            <w:rPr>
              <w:noProof/>
            </w:rPr>
          </w:rPrChange>
        </w:rPr>
        <w:fldChar w:fldCharType="end"/>
      </w:r>
    </w:p>
    <w:p w14:paraId="5F66B63E" w14:textId="2ABC7C63" w:rsidR="00A63483" w:rsidRPr="00CB2C73" w:rsidRDefault="00102207">
      <w:pPr>
        <w:pStyle w:val="TOC2"/>
        <w:rPr>
          <w:rFonts w:asciiTheme="minorHAnsi" w:eastAsiaTheme="minorEastAsia" w:hAnsiTheme="minorHAnsi" w:cstheme="minorBidi"/>
          <w:b w:val="0"/>
          <w:lang w:val="en-US"/>
          <w:rPrChange w:id="204" w:author="Coughlan Shane" w:date="2022-01-31T22:43:00Z">
            <w:rPr>
              <w:rFonts w:asciiTheme="minorHAnsi" w:eastAsiaTheme="minorEastAsia" w:hAnsiTheme="minorHAnsi" w:cstheme="minorBidi"/>
              <w:b w:val="0"/>
              <w:noProof/>
              <w:lang w:val="en-US"/>
            </w:rPr>
          </w:rPrChange>
        </w:rPr>
      </w:pPr>
      <w:r w:rsidRPr="00CB2C73">
        <w:rPr>
          <w:lang w:val="en-US"/>
          <w:rPrChange w:id="205" w:author="Coughlan Shane" w:date="2022-01-31T22:43:00Z">
            <w:rPr/>
          </w:rPrChange>
        </w:rPr>
        <w:fldChar w:fldCharType="begin"/>
      </w:r>
      <w:r w:rsidRPr="00CB2C73">
        <w:rPr>
          <w:lang w:val="en-US"/>
          <w:rPrChange w:id="206" w:author="Coughlan Shane" w:date="2022-01-31T22:43:00Z">
            <w:rPr/>
          </w:rPrChange>
        </w:rPr>
        <w:instrText xml:space="preserve"> HYPERLINK \l "_Toc79496728" </w:instrText>
      </w:r>
      <w:r w:rsidRPr="00CB2C73">
        <w:rPr>
          <w:lang w:val="en-US"/>
          <w:rPrChange w:id="207" w:author="Coughlan Shane" w:date="2022-01-31T22:43:00Z">
            <w:rPr>
              <w:noProof/>
            </w:rPr>
          </w:rPrChange>
        </w:rPr>
        <w:fldChar w:fldCharType="separate"/>
      </w:r>
      <w:r w:rsidR="00A63483" w:rsidRPr="00CB2C73">
        <w:rPr>
          <w:rStyle w:val="Hyperlink"/>
          <w:lang w:val="en-US"/>
          <w:rPrChange w:id="208" w:author="Coughlan Shane" w:date="2022-01-31T22:43:00Z">
            <w:rPr>
              <w:rStyle w:val="Hyperlink"/>
              <w:noProof/>
              <w:lang w:val="en-US"/>
            </w:rPr>
          </w:rPrChange>
        </w:rPr>
        <w:t>3.3</w:t>
      </w:r>
      <w:r w:rsidR="00A63483" w:rsidRPr="00CB2C73">
        <w:rPr>
          <w:rFonts w:asciiTheme="minorHAnsi" w:eastAsiaTheme="minorEastAsia" w:hAnsiTheme="minorHAnsi" w:cstheme="minorBidi"/>
          <w:b w:val="0"/>
          <w:lang w:val="en-US"/>
          <w:rPrChange w:id="209" w:author="Coughlan Shane" w:date="2022-01-31T22:43:00Z">
            <w:rPr>
              <w:rFonts w:asciiTheme="minorHAnsi" w:eastAsiaTheme="minorEastAsia" w:hAnsiTheme="minorHAnsi" w:cstheme="minorBidi"/>
              <w:b w:val="0"/>
              <w:noProof/>
              <w:lang w:val="en-US"/>
            </w:rPr>
          </w:rPrChange>
        </w:rPr>
        <w:tab/>
      </w:r>
      <w:del w:id="210" w:author="Coughlan Shane" w:date="2022-01-31T22:44:00Z">
        <w:r w:rsidR="00A63483" w:rsidRPr="00CB2C73" w:rsidDel="00993703">
          <w:rPr>
            <w:rStyle w:val="Hyperlink"/>
            <w:lang w:val="en-US"/>
            <w:rPrChange w:id="211" w:author="Coughlan Shane" w:date="2022-01-31T22:43:00Z">
              <w:rPr>
                <w:rStyle w:val="Hyperlink"/>
                <w:noProof/>
                <w:lang w:val="en-US"/>
              </w:rPr>
            </w:rPrChange>
          </w:rPr>
          <w:delText>Open Source</w:delText>
        </w:r>
      </w:del>
      <w:ins w:id="212" w:author="Coughlan Shane" w:date="2022-01-31T22:44:00Z">
        <w:r w:rsidR="00993703">
          <w:rPr>
            <w:rStyle w:val="Hyperlink"/>
            <w:lang w:val="en-US"/>
          </w:rPr>
          <w:t>Open Source Software</w:t>
        </w:r>
      </w:ins>
      <w:r w:rsidR="00A63483" w:rsidRPr="00CB2C73">
        <w:rPr>
          <w:rStyle w:val="Hyperlink"/>
          <w:lang w:val="en-US"/>
          <w:rPrChange w:id="213" w:author="Coughlan Shane" w:date="2022-01-31T22:43:00Z">
            <w:rPr>
              <w:rStyle w:val="Hyperlink"/>
              <w:noProof/>
              <w:lang w:val="en-US"/>
            </w:rPr>
          </w:rPrChange>
        </w:rPr>
        <w:t xml:space="preserve"> content review and approval</w:t>
      </w:r>
      <w:r w:rsidR="00A63483" w:rsidRPr="00CB2C73">
        <w:rPr>
          <w:webHidden/>
          <w:lang w:val="en-US"/>
          <w:rPrChange w:id="214" w:author="Coughlan Shane" w:date="2022-01-31T22:43:00Z">
            <w:rPr>
              <w:noProof/>
              <w:webHidden/>
            </w:rPr>
          </w:rPrChange>
        </w:rPr>
        <w:tab/>
      </w:r>
      <w:r w:rsidR="00A63483" w:rsidRPr="00CB2C73">
        <w:rPr>
          <w:webHidden/>
          <w:lang w:val="en-US"/>
          <w:rPrChange w:id="215" w:author="Coughlan Shane" w:date="2022-01-31T22:43:00Z">
            <w:rPr>
              <w:noProof/>
              <w:webHidden/>
            </w:rPr>
          </w:rPrChange>
        </w:rPr>
        <w:fldChar w:fldCharType="begin"/>
      </w:r>
      <w:r w:rsidR="00A63483" w:rsidRPr="00CB2C73">
        <w:rPr>
          <w:webHidden/>
          <w:lang w:val="en-US"/>
          <w:rPrChange w:id="216" w:author="Coughlan Shane" w:date="2022-01-31T22:43:00Z">
            <w:rPr>
              <w:noProof/>
              <w:webHidden/>
            </w:rPr>
          </w:rPrChange>
        </w:rPr>
        <w:instrText xml:space="preserve"> PAGEREF _Toc79496728 \h </w:instrText>
      </w:r>
      <w:r w:rsidR="00A63483" w:rsidRPr="00326996">
        <w:rPr>
          <w:webHidden/>
          <w:lang w:val="en-US"/>
        </w:rPr>
      </w:r>
      <w:r w:rsidR="00A63483" w:rsidRPr="00CB2C73">
        <w:rPr>
          <w:webHidden/>
          <w:lang w:val="en-US"/>
          <w:rPrChange w:id="217" w:author="Coughlan Shane" w:date="2022-01-31T22:43:00Z">
            <w:rPr>
              <w:noProof/>
              <w:webHidden/>
            </w:rPr>
          </w:rPrChange>
        </w:rPr>
        <w:fldChar w:fldCharType="separate"/>
      </w:r>
      <w:r w:rsidR="00305E12" w:rsidRPr="00CB2C73">
        <w:rPr>
          <w:webHidden/>
          <w:lang w:val="en-US"/>
          <w:rPrChange w:id="218" w:author="Coughlan Shane" w:date="2022-01-31T22:43:00Z">
            <w:rPr>
              <w:noProof/>
              <w:webHidden/>
            </w:rPr>
          </w:rPrChange>
        </w:rPr>
        <w:t>4</w:t>
      </w:r>
      <w:r w:rsidR="00A63483" w:rsidRPr="00CB2C73">
        <w:rPr>
          <w:webHidden/>
          <w:lang w:val="en-US"/>
          <w:rPrChange w:id="219" w:author="Coughlan Shane" w:date="2022-01-31T22:43:00Z">
            <w:rPr>
              <w:noProof/>
              <w:webHidden/>
            </w:rPr>
          </w:rPrChange>
        </w:rPr>
        <w:fldChar w:fldCharType="end"/>
      </w:r>
      <w:r w:rsidRPr="00CB2C73">
        <w:rPr>
          <w:lang w:val="en-US"/>
          <w:rPrChange w:id="220" w:author="Coughlan Shane" w:date="2022-01-31T22:43:00Z">
            <w:rPr>
              <w:noProof/>
            </w:rPr>
          </w:rPrChange>
        </w:rPr>
        <w:fldChar w:fldCharType="end"/>
      </w:r>
    </w:p>
    <w:p w14:paraId="026A45AA" w14:textId="18B83998" w:rsidR="00A63483" w:rsidRPr="00CB2C73" w:rsidRDefault="00102207">
      <w:pPr>
        <w:pStyle w:val="TOC3"/>
        <w:rPr>
          <w:rFonts w:asciiTheme="minorHAnsi" w:eastAsiaTheme="minorEastAsia" w:hAnsiTheme="minorHAnsi" w:cstheme="minorBidi"/>
          <w:b w:val="0"/>
          <w:lang w:val="en-US"/>
          <w:rPrChange w:id="221" w:author="Coughlan Shane" w:date="2022-01-31T22:43:00Z">
            <w:rPr>
              <w:rFonts w:asciiTheme="minorHAnsi" w:eastAsiaTheme="minorEastAsia" w:hAnsiTheme="minorHAnsi" w:cstheme="minorBidi"/>
              <w:b w:val="0"/>
              <w:noProof/>
              <w:lang w:val="en-US"/>
            </w:rPr>
          </w:rPrChange>
        </w:rPr>
      </w:pPr>
      <w:r w:rsidRPr="00CB2C73">
        <w:rPr>
          <w:lang w:val="en-US"/>
          <w:rPrChange w:id="222" w:author="Coughlan Shane" w:date="2022-01-31T22:43:00Z">
            <w:rPr/>
          </w:rPrChange>
        </w:rPr>
        <w:fldChar w:fldCharType="begin"/>
      </w:r>
      <w:r w:rsidRPr="00CB2C73">
        <w:rPr>
          <w:lang w:val="en-US"/>
          <w:rPrChange w:id="223" w:author="Coughlan Shane" w:date="2022-01-31T22:43:00Z">
            <w:rPr/>
          </w:rPrChange>
        </w:rPr>
        <w:instrText xml:space="preserve"> HYPERLINK \l "_Toc79496729" </w:instrText>
      </w:r>
      <w:r w:rsidRPr="00CB2C73">
        <w:rPr>
          <w:lang w:val="en-US"/>
          <w:rPrChange w:id="224" w:author="Coughlan Shane" w:date="2022-01-31T22:43:00Z">
            <w:rPr>
              <w:noProof/>
            </w:rPr>
          </w:rPrChange>
        </w:rPr>
        <w:fldChar w:fldCharType="separate"/>
      </w:r>
      <w:r w:rsidR="00A63483" w:rsidRPr="00CB2C73">
        <w:rPr>
          <w:rStyle w:val="Hyperlink"/>
          <w:lang w:val="en-US"/>
          <w:rPrChange w:id="225" w:author="Coughlan Shane" w:date="2022-01-31T22:43:00Z">
            <w:rPr>
              <w:rStyle w:val="Hyperlink"/>
              <w:noProof/>
              <w:lang w:val="en-US"/>
            </w:rPr>
          </w:rPrChange>
        </w:rPr>
        <w:t>3.3.1</w:t>
      </w:r>
      <w:r w:rsidR="00A63483" w:rsidRPr="00CB2C73">
        <w:rPr>
          <w:rFonts w:asciiTheme="minorHAnsi" w:eastAsiaTheme="minorEastAsia" w:hAnsiTheme="minorHAnsi" w:cstheme="minorBidi"/>
          <w:b w:val="0"/>
          <w:lang w:val="en-US"/>
          <w:rPrChange w:id="226"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27" w:author="Coughlan Shane" w:date="2022-01-31T22:43:00Z">
            <w:rPr>
              <w:rStyle w:val="Hyperlink"/>
              <w:noProof/>
              <w:lang w:val="en-US"/>
            </w:rPr>
          </w:rPrChange>
        </w:rPr>
        <w:t>Bill of materials</w:t>
      </w:r>
      <w:r w:rsidR="00A63483" w:rsidRPr="00CB2C73">
        <w:rPr>
          <w:webHidden/>
          <w:lang w:val="en-US"/>
          <w:rPrChange w:id="228" w:author="Coughlan Shane" w:date="2022-01-31T22:43:00Z">
            <w:rPr>
              <w:noProof/>
              <w:webHidden/>
            </w:rPr>
          </w:rPrChange>
        </w:rPr>
        <w:tab/>
      </w:r>
      <w:r w:rsidR="00A63483" w:rsidRPr="00CB2C73">
        <w:rPr>
          <w:webHidden/>
          <w:lang w:val="en-US"/>
          <w:rPrChange w:id="229" w:author="Coughlan Shane" w:date="2022-01-31T22:43:00Z">
            <w:rPr>
              <w:noProof/>
              <w:webHidden/>
            </w:rPr>
          </w:rPrChange>
        </w:rPr>
        <w:fldChar w:fldCharType="begin"/>
      </w:r>
      <w:r w:rsidR="00A63483" w:rsidRPr="00CB2C73">
        <w:rPr>
          <w:webHidden/>
          <w:lang w:val="en-US"/>
          <w:rPrChange w:id="230" w:author="Coughlan Shane" w:date="2022-01-31T22:43:00Z">
            <w:rPr>
              <w:noProof/>
              <w:webHidden/>
            </w:rPr>
          </w:rPrChange>
        </w:rPr>
        <w:instrText xml:space="preserve"> PAGEREF _Toc79496729 \h </w:instrText>
      </w:r>
      <w:r w:rsidR="00A63483" w:rsidRPr="00326996">
        <w:rPr>
          <w:webHidden/>
          <w:lang w:val="en-US"/>
        </w:rPr>
      </w:r>
      <w:r w:rsidR="00A63483" w:rsidRPr="00CB2C73">
        <w:rPr>
          <w:webHidden/>
          <w:lang w:val="en-US"/>
          <w:rPrChange w:id="231" w:author="Coughlan Shane" w:date="2022-01-31T22:43:00Z">
            <w:rPr>
              <w:noProof/>
              <w:webHidden/>
            </w:rPr>
          </w:rPrChange>
        </w:rPr>
        <w:fldChar w:fldCharType="separate"/>
      </w:r>
      <w:r w:rsidR="00305E12" w:rsidRPr="00CB2C73">
        <w:rPr>
          <w:webHidden/>
          <w:lang w:val="en-US"/>
          <w:rPrChange w:id="232" w:author="Coughlan Shane" w:date="2022-01-31T22:43:00Z">
            <w:rPr>
              <w:noProof/>
              <w:webHidden/>
            </w:rPr>
          </w:rPrChange>
        </w:rPr>
        <w:t>4</w:t>
      </w:r>
      <w:r w:rsidR="00A63483" w:rsidRPr="00CB2C73">
        <w:rPr>
          <w:webHidden/>
          <w:lang w:val="en-US"/>
          <w:rPrChange w:id="233" w:author="Coughlan Shane" w:date="2022-01-31T22:43:00Z">
            <w:rPr>
              <w:noProof/>
              <w:webHidden/>
            </w:rPr>
          </w:rPrChange>
        </w:rPr>
        <w:fldChar w:fldCharType="end"/>
      </w:r>
      <w:r w:rsidRPr="00CB2C73">
        <w:rPr>
          <w:lang w:val="en-US"/>
          <w:rPrChange w:id="234" w:author="Coughlan Shane" w:date="2022-01-31T22:43:00Z">
            <w:rPr>
              <w:noProof/>
            </w:rPr>
          </w:rPrChange>
        </w:rPr>
        <w:fldChar w:fldCharType="end"/>
      </w:r>
    </w:p>
    <w:p w14:paraId="41FF35C4" w14:textId="2D5F0BA6" w:rsidR="00A63483" w:rsidRPr="00CB2C73" w:rsidRDefault="00102207">
      <w:pPr>
        <w:pStyle w:val="TOC3"/>
        <w:rPr>
          <w:rFonts w:asciiTheme="minorHAnsi" w:eastAsiaTheme="minorEastAsia" w:hAnsiTheme="minorHAnsi" w:cstheme="minorBidi"/>
          <w:b w:val="0"/>
          <w:lang w:val="en-US"/>
          <w:rPrChange w:id="235" w:author="Coughlan Shane" w:date="2022-01-31T22:43:00Z">
            <w:rPr>
              <w:rFonts w:asciiTheme="minorHAnsi" w:eastAsiaTheme="minorEastAsia" w:hAnsiTheme="minorHAnsi" w:cstheme="minorBidi"/>
              <w:b w:val="0"/>
              <w:noProof/>
              <w:lang w:val="en-US"/>
            </w:rPr>
          </w:rPrChange>
        </w:rPr>
      </w:pPr>
      <w:r w:rsidRPr="00CB2C73">
        <w:rPr>
          <w:lang w:val="en-US"/>
          <w:rPrChange w:id="236" w:author="Coughlan Shane" w:date="2022-01-31T22:43:00Z">
            <w:rPr/>
          </w:rPrChange>
        </w:rPr>
        <w:fldChar w:fldCharType="begin"/>
      </w:r>
      <w:r w:rsidRPr="00CB2C73">
        <w:rPr>
          <w:lang w:val="en-US"/>
          <w:rPrChange w:id="237" w:author="Coughlan Shane" w:date="2022-01-31T22:43:00Z">
            <w:rPr/>
          </w:rPrChange>
        </w:rPr>
        <w:instrText xml:space="preserve"> HYPERLINK \l "_Toc79496730" </w:instrText>
      </w:r>
      <w:r w:rsidRPr="00CB2C73">
        <w:rPr>
          <w:lang w:val="en-US"/>
          <w:rPrChange w:id="238" w:author="Coughlan Shane" w:date="2022-01-31T22:43:00Z">
            <w:rPr>
              <w:noProof/>
            </w:rPr>
          </w:rPrChange>
        </w:rPr>
        <w:fldChar w:fldCharType="separate"/>
      </w:r>
      <w:r w:rsidR="00A63483" w:rsidRPr="00CB2C73">
        <w:rPr>
          <w:rStyle w:val="Hyperlink"/>
          <w:lang w:val="en-US"/>
          <w:rPrChange w:id="239" w:author="Coughlan Shane" w:date="2022-01-31T22:43:00Z">
            <w:rPr>
              <w:rStyle w:val="Hyperlink"/>
              <w:noProof/>
              <w:lang w:val="en-US"/>
            </w:rPr>
          </w:rPrChange>
        </w:rPr>
        <w:t>3.3.2</w:t>
      </w:r>
      <w:r w:rsidR="00A63483" w:rsidRPr="00CB2C73">
        <w:rPr>
          <w:rFonts w:asciiTheme="minorHAnsi" w:eastAsiaTheme="minorEastAsia" w:hAnsiTheme="minorHAnsi" w:cstheme="minorBidi"/>
          <w:b w:val="0"/>
          <w:lang w:val="en-US"/>
          <w:rPrChange w:id="240"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41" w:author="Coughlan Shane" w:date="2022-01-31T22:43:00Z">
            <w:rPr>
              <w:rStyle w:val="Hyperlink"/>
              <w:noProof/>
              <w:lang w:val="en-US"/>
            </w:rPr>
          </w:rPrChange>
        </w:rPr>
        <w:t>Security Assurance</w:t>
      </w:r>
      <w:r w:rsidR="00A63483" w:rsidRPr="00CB2C73">
        <w:rPr>
          <w:webHidden/>
          <w:lang w:val="en-US"/>
          <w:rPrChange w:id="242" w:author="Coughlan Shane" w:date="2022-01-31T22:43:00Z">
            <w:rPr>
              <w:noProof/>
              <w:webHidden/>
            </w:rPr>
          </w:rPrChange>
        </w:rPr>
        <w:tab/>
      </w:r>
      <w:r w:rsidR="00A63483" w:rsidRPr="00CB2C73">
        <w:rPr>
          <w:webHidden/>
          <w:lang w:val="en-US"/>
          <w:rPrChange w:id="243" w:author="Coughlan Shane" w:date="2022-01-31T22:43:00Z">
            <w:rPr>
              <w:noProof/>
              <w:webHidden/>
            </w:rPr>
          </w:rPrChange>
        </w:rPr>
        <w:fldChar w:fldCharType="begin"/>
      </w:r>
      <w:r w:rsidR="00A63483" w:rsidRPr="00CB2C73">
        <w:rPr>
          <w:webHidden/>
          <w:lang w:val="en-US"/>
          <w:rPrChange w:id="244" w:author="Coughlan Shane" w:date="2022-01-31T22:43:00Z">
            <w:rPr>
              <w:noProof/>
              <w:webHidden/>
            </w:rPr>
          </w:rPrChange>
        </w:rPr>
        <w:instrText xml:space="preserve"> PAGEREF _Toc79496730 \h </w:instrText>
      </w:r>
      <w:r w:rsidR="00A63483" w:rsidRPr="00326996">
        <w:rPr>
          <w:webHidden/>
          <w:lang w:val="en-US"/>
        </w:rPr>
      </w:r>
      <w:r w:rsidR="00A63483" w:rsidRPr="00CB2C73">
        <w:rPr>
          <w:webHidden/>
          <w:lang w:val="en-US"/>
          <w:rPrChange w:id="245" w:author="Coughlan Shane" w:date="2022-01-31T22:43:00Z">
            <w:rPr>
              <w:noProof/>
              <w:webHidden/>
            </w:rPr>
          </w:rPrChange>
        </w:rPr>
        <w:fldChar w:fldCharType="separate"/>
      </w:r>
      <w:r w:rsidR="00305E12" w:rsidRPr="00CB2C73">
        <w:rPr>
          <w:webHidden/>
          <w:lang w:val="en-US"/>
          <w:rPrChange w:id="246" w:author="Coughlan Shane" w:date="2022-01-31T22:43:00Z">
            <w:rPr>
              <w:noProof/>
              <w:webHidden/>
            </w:rPr>
          </w:rPrChange>
        </w:rPr>
        <w:t>5</w:t>
      </w:r>
      <w:r w:rsidR="00A63483" w:rsidRPr="00CB2C73">
        <w:rPr>
          <w:webHidden/>
          <w:lang w:val="en-US"/>
          <w:rPrChange w:id="247" w:author="Coughlan Shane" w:date="2022-01-31T22:43:00Z">
            <w:rPr>
              <w:noProof/>
              <w:webHidden/>
            </w:rPr>
          </w:rPrChange>
        </w:rPr>
        <w:fldChar w:fldCharType="end"/>
      </w:r>
      <w:r w:rsidRPr="00CB2C73">
        <w:rPr>
          <w:lang w:val="en-US"/>
          <w:rPrChange w:id="248" w:author="Coughlan Shane" w:date="2022-01-31T22:43:00Z">
            <w:rPr>
              <w:noProof/>
            </w:rPr>
          </w:rPrChange>
        </w:rPr>
        <w:fldChar w:fldCharType="end"/>
      </w:r>
    </w:p>
    <w:p w14:paraId="76BE8415" w14:textId="0CE8C2BE" w:rsidR="00A63483" w:rsidRPr="00CB2C73" w:rsidRDefault="00102207">
      <w:pPr>
        <w:pStyle w:val="TOC2"/>
        <w:rPr>
          <w:rFonts w:asciiTheme="minorHAnsi" w:eastAsiaTheme="minorEastAsia" w:hAnsiTheme="minorHAnsi" w:cstheme="minorBidi"/>
          <w:b w:val="0"/>
          <w:lang w:val="en-US"/>
          <w:rPrChange w:id="249" w:author="Coughlan Shane" w:date="2022-01-31T22:43:00Z">
            <w:rPr>
              <w:rFonts w:asciiTheme="minorHAnsi" w:eastAsiaTheme="minorEastAsia" w:hAnsiTheme="minorHAnsi" w:cstheme="minorBidi"/>
              <w:b w:val="0"/>
              <w:noProof/>
              <w:lang w:val="en-US"/>
            </w:rPr>
          </w:rPrChange>
        </w:rPr>
      </w:pPr>
      <w:r w:rsidRPr="00CB2C73">
        <w:rPr>
          <w:lang w:val="en-US"/>
          <w:rPrChange w:id="250" w:author="Coughlan Shane" w:date="2022-01-31T22:43:00Z">
            <w:rPr/>
          </w:rPrChange>
        </w:rPr>
        <w:fldChar w:fldCharType="begin"/>
      </w:r>
      <w:r w:rsidRPr="00CB2C73">
        <w:rPr>
          <w:lang w:val="en-US"/>
          <w:rPrChange w:id="251" w:author="Coughlan Shane" w:date="2022-01-31T22:43:00Z">
            <w:rPr/>
          </w:rPrChange>
        </w:rPr>
        <w:instrText xml:space="preserve"> HYPERLINK \l "_Toc79496731" </w:instrText>
      </w:r>
      <w:r w:rsidRPr="00CB2C73">
        <w:rPr>
          <w:lang w:val="en-US"/>
          <w:rPrChange w:id="252" w:author="Coughlan Shane" w:date="2022-01-31T22:43:00Z">
            <w:rPr>
              <w:noProof/>
            </w:rPr>
          </w:rPrChange>
        </w:rPr>
        <w:fldChar w:fldCharType="separate"/>
      </w:r>
      <w:r w:rsidR="00A63483" w:rsidRPr="00CB2C73">
        <w:rPr>
          <w:rStyle w:val="Hyperlink"/>
          <w:lang w:val="en-US"/>
          <w:rPrChange w:id="253" w:author="Coughlan Shane" w:date="2022-01-31T22:43:00Z">
            <w:rPr>
              <w:rStyle w:val="Hyperlink"/>
              <w:noProof/>
              <w:lang w:val="en-US"/>
            </w:rPr>
          </w:rPrChange>
        </w:rPr>
        <w:t>3.4</w:t>
      </w:r>
      <w:r w:rsidR="00A63483" w:rsidRPr="00CB2C73">
        <w:rPr>
          <w:rFonts w:asciiTheme="minorHAnsi" w:eastAsiaTheme="minorEastAsia" w:hAnsiTheme="minorHAnsi" w:cstheme="minorBidi"/>
          <w:b w:val="0"/>
          <w:lang w:val="en-US"/>
          <w:rPrChange w:id="254"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55" w:author="Coughlan Shane" w:date="2022-01-31T22:43:00Z">
            <w:rPr>
              <w:rStyle w:val="Hyperlink"/>
              <w:noProof/>
              <w:lang w:val="en-US"/>
            </w:rPr>
          </w:rPrChange>
        </w:rPr>
        <w:t>Adherence to the guideline requirements</w:t>
      </w:r>
      <w:r w:rsidR="00A63483" w:rsidRPr="00CB2C73">
        <w:rPr>
          <w:webHidden/>
          <w:lang w:val="en-US"/>
          <w:rPrChange w:id="256" w:author="Coughlan Shane" w:date="2022-01-31T22:43:00Z">
            <w:rPr>
              <w:noProof/>
              <w:webHidden/>
            </w:rPr>
          </w:rPrChange>
        </w:rPr>
        <w:tab/>
      </w:r>
      <w:r w:rsidR="00A63483" w:rsidRPr="00CB2C73">
        <w:rPr>
          <w:webHidden/>
          <w:lang w:val="en-US"/>
          <w:rPrChange w:id="257" w:author="Coughlan Shane" w:date="2022-01-31T22:43:00Z">
            <w:rPr>
              <w:noProof/>
              <w:webHidden/>
            </w:rPr>
          </w:rPrChange>
        </w:rPr>
        <w:fldChar w:fldCharType="begin"/>
      </w:r>
      <w:r w:rsidR="00A63483" w:rsidRPr="00CB2C73">
        <w:rPr>
          <w:webHidden/>
          <w:lang w:val="en-US"/>
          <w:rPrChange w:id="258" w:author="Coughlan Shane" w:date="2022-01-31T22:43:00Z">
            <w:rPr>
              <w:noProof/>
              <w:webHidden/>
            </w:rPr>
          </w:rPrChange>
        </w:rPr>
        <w:instrText xml:space="preserve"> PAGEREF _Toc79496731 \h </w:instrText>
      </w:r>
      <w:r w:rsidR="00A63483" w:rsidRPr="00326996">
        <w:rPr>
          <w:webHidden/>
          <w:lang w:val="en-US"/>
        </w:rPr>
      </w:r>
      <w:r w:rsidR="00A63483" w:rsidRPr="00CB2C73">
        <w:rPr>
          <w:webHidden/>
          <w:lang w:val="en-US"/>
          <w:rPrChange w:id="259" w:author="Coughlan Shane" w:date="2022-01-31T22:43:00Z">
            <w:rPr>
              <w:noProof/>
              <w:webHidden/>
            </w:rPr>
          </w:rPrChange>
        </w:rPr>
        <w:fldChar w:fldCharType="separate"/>
      </w:r>
      <w:r w:rsidR="00305E12" w:rsidRPr="00CB2C73">
        <w:rPr>
          <w:webHidden/>
          <w:lang w:val="en-US"/>
          <w:rPrChange w:id="260" w:author="Coughlan Shane" w:date="2022-01-31T22:43:00Z">
            <w:rPr>
              <w:noProof/>
              <w:webHidden/>
            </w:rPr>
          </w:rPrChange>
        </w:rPr>
        <w:t>5</w:t>
      </w:r>
      <w:r w:rsidR="00A63483" w:rsidRPr="00CB2C73">
        <w:rPr>
          <w:webHidden/>
          <w:lang w:val="en-US"/>
          <w:rPrChange w:id="261" w:author="Coughlan Shane" w:date="2022-01-31T22:43:00Z">
            <w:rPr>
              <w:noProof/>
              <w:webHidden/>
            </w:rPr>
          </w:rPrChange>
        </w:rPr>
        <w:fldChar w:fldCharType="end"/>
      </w:r>
      <w:r w:rsidRPr="00CB2C73">
        <w:rPr>
          <w:lang w:val="en-US"/>
          <w:rPrChange w:id="262" w:author="Coughlan Shane" w:date="2022-01-31T22:43:00Z">
            <w:rPr>
              <w:noProof/>
            </w:rPr>
          </w:rPrChange>
        </w:rPr>
        <w:fldChar w:fldCharType="end"/>
      </w:r>
    </w:p>
    <w:p w14:paraId="05DE0F58" w14:textId="4FC4F515" w:rsidR="00A63483" w:rsidRPr="00CB2C73" w:rsidRDefault="00102207">
      <w:pPr>
        <w:pStyle w:val="TOC3"/>
        <w:rPr>
          <w:rFonts w:asciiTheme="minorHAnsi" w:eastAsiaTheme="minorEastAsia" w:hAnsiTheme="minorHAnsi" w:cstheme="minorBidi"/>
          <w:b w:val="0"/>
          <w:lang w:val="en-US"/>
          <w:rPrChange w:id="263" w:author="Coughlan Shane" w:date="2022-01-31T22:43:00Z">
            <w:rPr>
              <w:rFonts w:asciiTheme="minorHAnsi" w:eastAsiaTheme="minorEastAsia" w:hAnsiTheme="minorHAnsi" w:cstheme="minorBidi"/>
              <w:b w:val="0"/>
              <w:noProof/>
              <w:lang w:val="en-US"/>
            </w:rPr>
          </w:rPrChange>
        </w:rPr>
      </w:pPr>
      <w:r w:rsidRPr="00CB2C73">
        <w:rPr>
          <w:lang w:val="en-US"/>
          <w:rPrChange w:id="264" w:author="Coughlan Shane" w:date="2022-01-31T22:43:00Z">
            <w:rPr/>
          </w:rPrChange>
        </w:rPr>
        <w:fldChar w:fldCharType="begin"/>
      </w:r>
      <w:r w:rsidRPr="00CB2C73">
        <w:rPr>
          <w:lang w:val="en-US"/>
          <w:rPrChange w:id="265" w:author="Coughlan Shane" w:date="2022-01-31T22:43:00Z">
            <w:rPr/>
          </w:rPrChange>
        </w:rPr>
        <w:instrText xml:space="preserve"> HYPERLINK \l "_Toc79496732" </w:instrText>
      </w:r>
      <w:r w:rsidRPr="00CB2C73">
        <w:rPr>
          <w:lang w:val="en-US"/>
          <w:rPrChange w:id="266" w:author="Coughlan Shane" w:date="2022-01-31T22:43:00Z">
            <w:rPr>
              <w:noProof/>
            </w:rPr>
          </w:rPrChange>
        </w:rPr>
        <w:fldChar w:fldCharType="separate"/>
      </w:r>
      <w:r w:rsidR="00A63483" w:rsidRPr="00CB2C73">
        <w:rPr>
          <w:rStyle w:val="Hyperlink"/>
          <w:lang w:val="en-US"/>
          <w:rPrChange w:id="267" w:author="Coughlan Shane" w:date="2022-01-31T22:43:00Z">
            <w:rPr>
              <w:rStyle w:val="Hyperlink"/>
              <w:noProof/>
              <w:lang w:val="en-US"/>
            </w:rPr>
          </w:rPrChange>
        </w:rPr>
        <w:t>3.4.1</w:t>
      </w:r>
      <w:r w:rsidR="00A63483" w:rsidRPr="00CB2C73">
        <w:rPr>
          <w:rFonts w:asciiTheme="minorHAnsi" w:eastAsiaTheme="minorEastAsia" w:hAnsiTheme="minorHAnsi" w:cstheme="minorBidi"/>
          <w:b w:val="0"/>
          <w:lang w:val="en-US"/>
          <w:rPrChange w:id="268"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69" w:author="Coughlan Shane" w:date="2022-01-31T22:43:00Z">
            <w:rPr>
              <w:rStyle w:val="Hyperlink"/>
              <w:noProof/>
              <w:lang w:val="en-US"/>
            </w:rPr>
          </w:rPrChange>
        </w:rPr>
        <w:t>Completeness</w:t>
      </w:r>
      <w:r w:rsidR="00A63483" w:rsidRPr="00CB2C73">
        <w:rPr>
          <w:webHidden/>
          <w:lang w:val="en-US"/>
          <w:rPrChange w:id="270" w:author="Coughlan Shane" w:date="2022-01-31T22:43:00Z">
            <w:rPr>
              <w:noProof/>
              <w:webHidden/>
            </w:rPr>
          </w:rPrChange>
        </w:rPr>
        <w:tab/>
      </w:r>
      <w:r w:rsidR="00A63483" w:rsidRPr="00CB2C73">
        <w:rPr>
          <w:webHidden/>
          <w:lang w:val="en-US"/>
          <w:rPrChange w:id="271" w:author="Coughlan Shane" w:date="2022-01-31T22:43:00Z">
            <w:rPr>
              <w:noProof/>
              <w:webHidden/>
            </w:rPr>
          </w:rPrChange>
        </w:rPr>
        <w:fldChar w:fldCharType="begin"/>
      </w:r>
      <w:r w:rsidR="00A63483" w:rsidRPr="00CB2C73">
        <w:rPr>
          <w:webHidden/>
          <w:lang w:val="en-US"/>
          <w:rPrChange w:id="272" w:author="Coughlan Shane" w:date="2022-01-31T22:43:00Z">
            <w:rPr>
              <w:noProof/>
              <w:webHidden/>
            </w:rPr>
          </w:rPrChange>
        </w:rPr>
        <w:instrText xml:space="preserve"> PAGEREF _Toc79496732 \h </w:instrText>
      </w:r>
      <w:r w:rsidR="00A63483" w:rsidRPr="00326996">
        <w:rPr>
          <w:webHidden/>
          <w:lang w:val="en-US"/>
        </w:rPr>
      </w:r>
      <w:r w:rsidR="00A63483" w:rsidRPr="00CB2C73">
        <w:rPr>
          <w:webHidden/>
          <w:lang w:val="en-US"/>
          <w:rPrChange w:id="273" w:author="Coughlan Shane" w:date="2022-01-31T22:43:00Z">
            <w:rPr>
              <w:noProof/>
              <w:webHidden/>
            </w:rPr>
          </w:rPrChange>
        </w:rPr>
        <w:fldChar w:fldCharType="separate"/>
      </w:r>
      <w:r w:rsidR="00305E12" w:rsidRPr="00CB2C73">
        <w:rPr>
          <w:webHidden/>
          <w:lang w:val="en-US"/>
          <w:rPrChange w:id="274" w:author="Coughlan Shane" w:date="2022-01-31T22:43:00Z">
            <w:rPr>
              <w:noProof/>
              <w:webHidden/>
            </w:rPr>
          </w:rPrChange>
        </w:rPr>
        <w:t>5</w:t>
      </w:r>
      <w:r w:rsidR="00A63483" w:rsidRPr="00CB2C73">
        <w:rPr>
          <w:webHidden/>
          <w:lang w:val="en-US"/>
          <w:rPrChange w:id="275" w:author="Coughlan Shane" w:date="2022-01-31T22:43:00Z">
            <w:rPr>
              <w:noProof/>
              <w:webHidden/>
            </w:rPr>
          </w:rPrChange>
        </w:rPr>
        <w:fldChar w:fldCharType="end"/>
      </w:r>
      <w:r w:rsidRPr="00CB2C73">
        <w:rPr>
          <w:lang w:val="en-US"/>
          <w:rPrChange w:id="276" w:author="Coughlan Shane" w:date="2022-01-31T22:43:00Z">
            <w:rPr>
              <w:noProof/>
            </w:rPr>
          </w:rPrChange>
        </w:rPr>
        <w:fldChar w:fldCharType="end"/>
      </w:r>
    </w:p>
    <w:p w14:paraId="32FF643B" w14:textId="26284370" w:rsidR="00A63483" w:rsidRPr="00CB2C73" w:rsidRDefault="00102207">
      <w:pPr>
        <w:pStyle w:val="TOC3"/>
        <w:rPr>
          <w:rFonts w:asciiTheme="minorHAnsi" w:eastAsiaTheme="minorEastAsia" w:hAnsiTheme="minorHAnsi" w:cstheme="minorBidi"/>
          <w:b w:val="0"/>
          <w:lang w:val="en-US"/>
          <w:rPrChange w:id="277" w:author="Coughlan Shane" w:date="2022-01-31T22:43:00Z">
            <w:rPr>
              <w:rFonts w:asciiTheme="minorHAnsi" w:eastAsiaTheme="minorEastAsia" w:hAnsiTheme="minorHAnsi" w:cstheme="minorBidi"/>
              <w:b w:val="0"/>
              <w:noProof/>
              <w:lang w:val="en-US"/>
            </w:rPr>
          </w:rPrChange>
        </w:rPr>
      </w:pPr>
      <w:r w:rsidRPr="00CB2C73">
        <w:rPr>
          <w:lang w:val="en-US"/>
          <w:rPrChange w:id="278" w:author="Coughlan Shane" w:date="2022-01-31T22:43:00Z">
            <w:rPr/>
          </w:rPrChange>
        </w:rPr>
        <w:fldChar w:fldCharType="begin"/>
      </w:r>
      <w:r w:rsidRPr="00CB2C73">
        <w:rPr>
          <w:lang w:val="en-US"/>
          <w:rPrChange w:id="279" w:author="Coughlan Shane" w:date="2022-01-31T22:43:00Z">
            <w:rPr/>
          </w:rPrChange>
        </w:rPr>
        <w:instrText xml:space="preserve"> HYPERLINK \l "_Toc79496733" </w:instrText>
      </w:r>
      <w:r w:rsidRPr="00CB2C73">
        <w:rPr>
          <w:lang w:val="en-US"/>
          <w:rPrChange w:id="280" w:author="Coughlan Shane" w:date="2022-01-31T22:43:00Z">
            <w:rPr>
              <w:noProof/>
            </w:rPr>
          </w:rPrChange>
        </w:rPr>
        <w:fldChar w:fldCharType="separate"/>
      </w:r>
      <w:r w:rsidR="00A63483" w:rsidRPr="00CB2C73">
        <w:rPr>
          <w:rStyle w:val="Hyperlink"/>
          <w:lang w:val="en-US"/>
          <w:rPrChange w:id="281" w:author="Coughlan Shane" w:date="2022-01-31T22:43:00Z">
            <w:rPr>
              <w:rStyle w:val="Hyperlink"/>
              <w:noProof/>
              <w:lang w:val="en-US"/>
            </w:rPr>
          </w:rPrChange>
        </w:rPr>
        <w:t>3.4.2</w:t>
      </w:r>
      <w:r w:rsidR="00A63483" w:rsidRPr="00CB2C73">
        <w:rPr>
          <w:rFonts w:asciiTheme="minorHAnsi" w:eastAsiaTheme="minorEastAsia" w:hAnsiTheme="minorHAnsi" w:cstheme="minorBidi"/>
          <w:b w:val="0"/>
          <w:lang w:val="en-US"/>
          <w:rPrChange w:id="282" w:author="Coughlan Shane" w:date="2022-01-31T22:43:00Z">
            <w:rPr>
              <w:rFonts w:asciiTheme="minorHAnsi" w:eastAsiaTheme="minorEastAsia" w:hAnsiTheme="minorHAnsi" w:cstheme="minorBidi"/>
              <w:b w:val="0"/>
              <w:noProof/>
              <w:lang w:val="en-US"/>
            </w:rPr>
          </w:rPrChange>
        </w:rPr>
        <w:tab/>
      </w:r>
      <w:r w:rsidR="00A63483" w:rsidRPr="00CB2C73">
        <w:rPr>
          <w:rStyle w:val="Hyperlink"/>
          <w:lang w:val="en-US"/>
          <w:rPrChange w:id="283" w:author="Coughlan Shane" w:date="2022-01-31T22:43:00Z">
            <w:rPr>
              <w:rStyle w:val="Hyperlink"/>
              <w:noProof/>
              <w:lang w:val="en-US"/>
            </w:rPr>
          </w:rPrChange>
        </w:rPr>
        <w:t>Duration</w:t>
      </w:r>
      <w:r w:rsidR="00A63483" w:rsidRPr="00CB2C73">
        <w:rPr>
          <w:webHidden/>
          <w:lang w:val="en-US"/>
          <w:rPrChange w:id="284" w:author="Coughlan Shane" w:date="2022-01-31T22:43:00Z">
            <w:rPr>
              <w:noProof/>
              <w:webHidden/>
            </w:rPr>
          </w:rPrChange>
        </w:rPr>
        <w:tab/>
      </w:r>
      <w:r w:rsidR="00A63483" w:rsidRPr="00CB2C73">
        <w:rPr>
          <w:webHidden/>
          <w:lang w:val="en-US"/>
          <w:rPrChange w:id="285" w:author="Coughlan Shane" w:date="2022-01-31T22:43:00Z">
            <w:rPr>
              <w:noProof/>
              <w:webHidden/>
            </w:rPr>
          </w:rPrChange>
        </w:rPr>
        <w:fldChar w:fldCharType="begin"/>
      </w:r>
      <w:r w:rsidR="00A63483" w:rsidRPr="00CB2C73">
        <w:rPr>
          <w:webHidden/>
          <w:lang w:val="en-US"/>
          <w:rPrChange w:id="286" w:author="Coughlan Shane" w:date="2022-01-31T22:43:00Z">
            <w:rPr>
              <w:noProof/>
              <w:webHidden/>
            </w:rPr>
          </w:rPrChange>
        </w:rPr>
        <w:instrText xml:space="preserve"> PAGEREF _Toc79496733 \h </w:instrText>
      </w:r>
      <w:r w:rsidR="00A63483" w:rsidRPr="00326996">
        <w:rPr>
          <w:webHidden/>
          <w:lang w:val="en-US"/>
        </w:rPr>
      </w:r>
      <w:r w:rsidR="00A63483" w:rsidRPr="00CB2C73">
        <w:rPr>
          <w:webHidden/>
          <w:lang w:val="en-US"/>
          <w:rPrChange w:id="287" w:author="Coughlan Shane" w:date="2022-01-31T22:43:00Z">
            <w:rPr>
              <w:noProof/>
              <w:webHidden/>
            </w:rPr>
          </w:rPrChange>
        </w:rPr>
        <w:fldChar w:fldCharType="separate"/>
      </w:r>
      <w:r w:rsidR="00305E12" w:rsidRPr="00CB2C73">
        <w:rPr>
          <w:webHidden/>
          <w:lang w:val="en-US"/>
          <w:rPrChange w:id="288" w:author="Coughlan Shane" w:date="2022-01-31T22:43:00Z">
            <w:rPr>
              <w:noProof/>
              <w:webHidden/>
            </w:rPr>
          </w:rPrChange>
        </w:rPr>
        <w:t>5</w:t>
      </w:r>
      <w:r w:rsidR="00A63483" w:rsidRPr="00CB2C73">
        <w:rPr>
          <w:webHidden/>
          <w:lang w:val="en-US"/>
          <w:rPrChange w:id="289" w:author="Coughlan Shane" w:date="2022-01-31T22:43:00Z">
            <w:rPr>
              <w:noProof/>
              <w:webHidden/>
            </w:rPr>
          </w:rPrChange>
        </w:rPr>
        <w:fldChar w:fldCharType="end"/>
      </w:r>
      <w:r w:rsidRPr="00CB2C73">
        <w:rPr>
          <w:lang w:val="en-US"/>
          <w:rPrChange w:id="290" w:author="Coughlan Shane" w:date="2022-01-31T22:43:00Z">
            <w:rPr>
              <w:noProof/>
            </w:rPr>
          </w:rPrChange>
        </w:rPr>
        <w:fldChar w:fldCharType="end"/>
      </w:r>
    </w:p>
    <w:p w14:paraId="2D5948FF" w14:textId="0AB50D4B" w:rsidR="001A33D0" w:rsidRPr="00CB2C73" w:rsidRDefault="0054733A" w:rsidP="001A33D0">
      <w:pPr>
        <w:pStyle w:val="TOC1"/>
        <w:rPr>
          <w:lang w:val="en-US"/>
        </w:rPr>
      </w:pPr>
      <w:r w:rsidRPr="00CB2C73">
        <w:rPr>
          <w:lang w:val="en-US"/>
        </w:rPr>
        <w:fldChar w:fldCharType="end"/>
      </w:r>
    </w:p>
    <w:p w14:paraId="507430EB" w14:textId="52DDF16F" w:rsidR="001A33D0" w:rsidRPr="00CB2C73" w:rsidRDefault="001A33D0" w:rsidP="001A33D0">
      <w:pPr>
        <w:pStyle w:val="IntroTitle"/>
        <w:pageBreakBefore/>
        <w:rPr>
          <w:lang w:val="en-US"/>
        </w:rPr>
      </w:pPr>
      <w:bookmarkStart w:id="291" w:name="_Toc353342668"/>
      <w:bookmarkStart w:id="292" w:name="_Toc79496715"/>
      <w:r w:rsidRPr="00CB2C73">
        <w:rPr>
          <w:lang w:val="en-US"/>
        </w:rPr>
        <w:lastRenderedPageBreak/>
        <w:t>Introduction</w:t>
      </w:r>
      <w:bookmarkEnd w:id="291"/>
      <w:bookmarkEnd w:id="292"/>
    </w:p>
    <w:p w14:paraId="474B8BAD" w14:textId="4A99C208" w:rsidR="00160017" w:rsidRPr="00CB2C73" w:rsidRDefault="00160017" w:rsidP="00AD665E">
      <w:pPr>
        <w:jc w:val="both"/>
        <w:rPr>
          <w:ins w:id="293" w:author="Coughlan Shane" w:date="2022-01-31T22:20:00Z"/>
          <w:lang w:val="en-US"/>
        </w:rPr>
      </w:pPr>
      <w:ins w:id="294" w:author="Coughlan Shane" w:date="2022-01-31T22:19:00Z">
        <w:r w:rsidRPr="00CB2C73">
          <w:rPr>
            <w:lang w:val="en-US"/>
          </w:rPr>
          <w:t>The OpenChain Project</w:t>
        </w:r>
      </w:ins>
      <w:ins w:id="295" w:author="Coughlan Shane" w:date="2022-01-31T22:26:00Z">
        <w:r w:rsidR="00DF35DB" w:rsidRPr="00CB2C73">
          <w:rPr>
            <w:lang w:val="en-US"/>
          </w:rPr>
          <w:t xml:space="preserve"> </w:t>
        </w:r>
      </w:ins>
      <w:ins w:id="296" w:author="Coughlan Shane" w:date="2022-01-31T22:27:00Z">
        <w:r w:rsidR="00DF35DB" w:rsidRPr="00CB2C73">
          <w:rPr>
            <w:lang w:val="en-US"/>
          </w:rPr>
          <w:t>is working towards</w:t>
        </w:r>
      </w:ins>
      <w:ins w:id="297" w:author="Coughlan Shane" w:date="2022-01-31T22:26:00Z">
        <w:r w:rsidR="00DF35DB" w:rsidRPr="00CB2C73">
          <w:rPr>
            <w:lang w:val="en-US"/>
          </w:rPr>
          <w:t xml:space="preserve"> a supply chain where open source is delivered with trusted and consistent compliance information.</w:t>
        </w:r>
      </w:ins>
      <w:ins w:id="298" w:author="Coughlan Shane" w:date="2022-01-31T22:27:00Z">
        <w:r w:rsidR="00DF35DB" w:rsidRPr="00CB2C73">
          <w:rPr>
            <w:lang w:val="en-US"/>
          </w:rPr>
          <w:t xml:space="preserve"> We maintain</w:t>
        </w:r>
      </w:ins>
      <w:ins w:id="299" w:author="Coughlan Shane" w:date="2022-01-31T22:19:00Z">
        <w:r w:rsidRPr="00CB2C73">
          <w:rPr>
            <w:lang w:val="en-US"/>
          </w:rPr>
          <w:t xml:space="preserve"> OpenChain ISO/IEC 5230:2020, the International Standard for </w:t>
        </w:r>
        <w:proofErr w:type="gramStart"/>
        <w:r w:rsidRPr="00CB2C73">
          <w:rPr>
            <w:lang w:val="en-US"/>
          </w:rPr>
          <w:t>open source</w:t>
        </w:r>
        <w:proofErr w:type="gramEnd"/>
        <w:r w:rsidRPr="00CB2C73">
          <w:rPr>
            <w:lang w:val="en-US"/>
          </w:rPr>
          <w:t xml:space="preserve"> l</w:t>
        </w:r>
      </w:ins>
      <w:ins w:id="300" w:author="Coughlan Shane" w:date="2022-01-31T22:20:00Z">
        <w:r w:rsidRPr="00CB2C73">
          <w:rPr>
            <w:lang w:val="en-US"/>
          </w:rPr>
          <w:t>icense compliance. Adjacent to this the project maintains a large international community, extensive reference materials, and working groups addressing various domain issues.</w:t>
        </w:r>
      </w:ins>
      <w:ins w:id="301" w:author="Coughlan Shane" w:date="2022-01-31T22:22:00Z">
        <w:r w:rsidRPr="00CB2C73">
          <w:rPr>
            <w:lang w:val="en-US"/>
          </w:rPr>
          <w:t xml:space="preserve"> </w:t>
        </w:r>
      </w:ins>
      <w:ins w:id="302" w:author="Coughlan Shane" w:date="2022-01-31T22:27:00Z">
        <w:r w:rsidR="00DF35DB" w:rsidRPr="00CB2C73">
          <w:rPr>
            <w:lang w:val="en-US"/>
          </w:rPr>
          <w:t>We support discussions around security, export control, M&amp;</w:t>
        </w:r>
        <w:proofErr w:type="gramStart"/>
        <w:r w:rsidR="00DF35DB" w:rsidRPr="00CB2C73">
          <w:rPr>
            <w:lang w:val="en-US"/>
          </w:rPr>
          <w:t>A</w:t>
        </w:r>
        <w:proofErr w:type="gramEnd"/>
        <w:r w:rsidR="00DF35DB" w:rsidRPr="00CB2C73">
          <w:rPr>
            <w:lang w:val="en-US"/>
          </w:rPr>
          <w:t xml:space="preserve"> and other topics.</w:t>
        </w:r>
      </w:ins>
    </w:p>
    <w:p w14:paraId="38FCEC16" w14:textId="77777777" w:rsidR="008E42B5" w:rsidRPr="00CB2C73" w:rsidRDefault="00160017" w:rsidP="00AD665E">
      <w:pPr>
        <w:jc w:val="both"/>
        <w:rPr>
          <w:ins w:id="303" w:author="Coughlan Shane" w:date="2022-01-31T22:33:00Z"/>
          <w:lang w:val="en-US"/>
        </w:rPr>
      </w:pPr>
      <w:ins w:id="304" w:author="Coughlan Shane" w:date="2022-01-31T22:21:00Z">
        <w:r w:rsidRPr="00CB2C73">
          <w:rPr>
            <w:lang w:val="en-US"/>
          </w:rPr>
          <w:t xml:space="preserve">OpenChain ISO/IEC 5230:2020 is a process management specification that identifies inbound, </w:t>
        </w:r>
        <w:proofErr w:type="gramStart"/>
        <w:r w:rsidRPr="00CB2C73">
          <w:rPr>
            <w:lang w:val="en-US"/>
          </w:rPr>
          <w:t>internal</w:t>
        </w:r>
        <w:proofErr w:type="gramEnd"/>
        <w:r w:rsidRPr="00CB2C73">
          <w:rPr>
            <w:lang w:val="en-US"/>
          </w:rPr>
          <w:t xml:space="preserve"> and outbound inflection points where a process, policy or training should exist. </w:t>
        </w:r>
      </w:ins>
      <w:ins w:id="305" w:author="Coughlan Shane" w:date="2022-01-31T22:29:00Z">
        <w:r w:rsidR="00DF35DB" w:rsidRPr="00CB2C73">
          <w:rPr>
            <w:lang w:val="en-US"/>
          </w:rPr>
          <w:t>The</w:t>
        </w:r>
      </w:ins>
      <w:ins w:id="306" w:author="Coughlan Shane" w:date="2022-01-31T22:28:00Z">
        <w:r w:rsidR="00DF35DB" w:rsidRPr="00CB2C73">
          <w:rPr>
            <w:lang w:val="en-US"/>
          </w:rPr>
          <w:t xml:space="preserve"> identification and tracking of software used and deployed is </w:t>
        </w:r>
      </w:ins>
      <w:ins w:id="307" w:author="Coughlan Shane" w:date="2022-01-31T22:29:00Z">
        <w:r w:rsidR="00DF35DB" w:rsidRPr="00CB2C73">
          <w:rPr>
            <w:lang w:val="en-US"/>
          </w:rPr>
          <w:t xml:space="preserve">an inherent part of getting this right, and this also allows our </w:t>
        </w:r>
      </w:ins>
      <w:ins w:id="308" w:author="Coughlan Shane" w:date="2022-01-31T22:28:00Z">
        <w:r w:rsidR="00DF35DB" w:rsidRPr="00CB2C73">
          <w:rPr>
            <w:lang w:val="en-US"/>
          </w:rPr>
          <w:t>standard to also be useful for security or export control.</w:t>
        </w:r>
      </w:ins>
      <w:ins w:id="309" w:author="Coughlan Shane" w:date="2022-01-31T22:32:00Z">
        <w:r w:rsidR="008E42B5" w:rsidRPr="00CB2C73">
          <w:rPr>
            <w:lang w:val="en-US"/>
          </w:rPr>
          <w:t xml:space="preserve"> </w:t>
        </w:r>
      </w:ins>
    </w:p>
    <w:p w14:paraId="535CE930" w14:textId="482DA9A2" w:rsidR="00B72986" w:rsidRPr="00CB2C73" w:rsidRDefault="008E42B5" w:rsidP="00AD665E">
      <w:pPr>
        <w:jc w:val="both"/>
        <w:rPr>
          <w:ins w:id="310" w:author="Coughlan Shane" w:date="2022-01-31T22:36:00Z"/>
          <w:lang w:val="en-US"/>
        </w:rPr>
      </w:pPr>
      <w:ins w:id="311" w:author="Coughlan Shane" w:date="2022-01-31T22:32:00Z">
        <w:r w:rsidRPr="00CB2C73">
          <w:rPr>
            <w:lang w:val="en-US"/>
          </w:rPr>
          <w:t xml:space="preserve">We noticed that OpenChain ISO/IEC 5230:2020 was being used quite often </w:t>
        </w:r>
      </w:ins>
      <w:ins w:id="312" w:author="Coughlan Shane" w:date="2022-01-31T22:33:00Z">
        <w:r w:rsidRPr="00CB2C73">
          <w:rPr>
            <w:lang w:val="en-US"/>
          </w:rPr>
          <w:t>in deployment discussions and w</w:t>
        </w:r>
      </w:ins>
      <w:ins w:id="313" w:author="Coughlan Shane" w:date="2022-01-31T22:29:00Z">
        <w:r w:rsidR="00DF35DB" w:rsidRPr="00CB2C73">
          <w:rPr>
            <w:lang w:val="en-US"/>
          </w:rPr>
          <w:t>e want</w:t>
        </w:r>
      </w:ins>
      <w:ins w:id="314" w:author="Coughlan Shane" w:date="2022-01-31T22:33:00Z">
        <w:r w:rsidRPr="00CB2C73">
          <w:rPr>
            <w:lang w:val="en-US"/>
          </w:rPr>
          <w:t>ed</w:t>
        </w:r>
      </w:ins>
      <w:ins w:id="315" w:author="Coughlan Shane" w:date="2022-01-31T22:29:00Z">
        <w:r w:rsidR="00DF35DB" w:rsidRPr="00CB2C73">
          <w:rPr>
            <w:lang w:val="en-US"/>
          </w:rPr>
          <w:t xml:space="preserve"> to </w:t>
        </w:r>
      </w:ins>
      <w:ins w:id="316" w:author="Coughlan Shane" w:date="2022-01-31T22:33:00Z">
        <w:r w:rsidRPr="00CB2C73">
          <w:rPr>
            <w:lang w:val="en-US"/>
          </w:rPr>
          <w:t>sup</w:t>
        </w:r>
      </w:ins>
      <w:ins w:id="317" w:author="Coughlan Shane" w:date="2022-01-31T22:34:00Z">
        <w:r w:rsidRPr="00CB2C73">
          <w:rPr>
            <w:lang w:val="en-US"/>
          </w:rPr>
          <w:t>port our broader community around</w:t>
        </w:r>
      </w:ins>
      <w:ins w:id="318" w:author="Coughlan Shane" w:date="2022-01-31T22:29:00Z">
        <w:r w:rsidR="00DF35DB" w:rsidRPr="00CB2C73">
          <w:rPr>
            <w:lang w:val="en-US"/>
          </w:rPr>
          <w:t xml:space="preserve"> these use-case</w:t>
        </w:r>
      </w:ins>
      <w:ins w:id="319" w:author="Coughlan Shane" w:date="2022-01-31T22:30:00Z">
        <w:r w:rsidR="00DF35DB" w:rsidRPr="00CB2C73">
          <w:rPr>
            <w:lang w:val="en-US"/>
          </w:rPr>
          <w:t xml:space="preserve">s. The </w:t>
        </w:r>
      </w:ins>
      <w:ins w:id="320" w:author="Coughlan Shane" w:date="2022-01-31T22:41:00Z">
        <w:r w:rsidR="00A520C7" w:rsidRPr="00CB2C73">
          <w:rPr>
            <w:lang w:val="en-US"/>
          </w:rPr>
          <w:t>reference specification</w:t>
        </w:r>
      </w:ins>
      <w:ins w:id="321" w:author="Coughlan Shane" w:date="2022-01-31T22:30:00Z">
        <w:r w:rsidR="00DF35DB" w:rsidRPr="00CB2C73">
          <w:rPr>
            <w:lang w:val="en-US"/>
          </w:rPr>
          <w:t xml:space="preserve"> you are now reading is focused on the security domain. It</w:t>
        </w:r>
      </w:ins>
      <w:ins w:id="322" w:author="Coughlan Shane" w:date="2022-01-31T22:31:00Z">
        <w:r w:rsidR="00DF35DB" w:rsidRPr="00CB2C73">
          <w:rPr>
            <w:lang w:val="en-US"/>
          </w:rPr>
          <w:t xml:space="preserve"> is intended to</w:t>
        </w:r>
      </w:ins>
      <w:ins w:id="323" w:author="Coughlan Shane" w:date="2022-01-31T22:30:00Z">
        <w:r w:rsidR="00DF35DB" w:rsidRPr="00CB2C73">
          <w:rPr>
            <w:lang w:val="en-US"/>
          </w:rPr>
          <w:t xml:space="preserve"> identif</w:t>
        </w:r>
      </w:ins>
      <w:ins w:id="324" w:author="Coughlan Shane" w:date="2022-01-31T22:31:00Z">
        <w:r w:rsidR="00DF35DB" w:rsidRPr="00CB2C73">
          <w:rPr>
            <w:lang w:val="en-US"/>
          </w:rPr>
          <w:t>y</w:t>
        </w:r>
      </w:ins>
      <w:ins w:id="325" w:author="Coughlan Shane" w:date="2022-01-31T22:30:00Z">
        <w:r w:rsidR="00DF35DB" w:rsidRPr="00CB2C73">
          <w:rPr>
            <w:lang w:val="en-US"/>
          </w:rPr>
          <w:t xml:space="preserve"> and </w:t>
        </w:r>
      </w:ins>
      <w:ins w:id="326" w:author="Coughlan Shane" w:date="2022-01-31T22:31:00Z">
        <w:r w:rsidR="00DF35DB" w:rsidRPr="00CB2C73">
          <w:rPr>
            <w:lang w:val="en-US"/>
          </w:rPr>
          <w:t>describe</w:t>
        </w:r>
      </w:ins>
      <w:ins w:id="327" w:author="Coughlan Shane" w:date="2022-01-31T22:30:00Z">
        <w:r w:rsidR="00DF35DB" w:rsidRPr="00CB2C73">
          <w:rPr>
            <w:lang w:val="en-US"/>
          </w:rPr>
          <w:t xml:space="preserve"> the key requirements of a quality Security Assurance Program in the context of using </w:t>
        </w:r>
      </w:ins>
      <w:proofErr w:type="gramStart"/>
      <w:ins w:id="328" w:author="Coughlan Shane" w:date="2022-01-31T22:44:00Z">
        <w:r w:rsidR="00993703">
          <w:rPr>
            <w:lang w:val="en-US"/>
          </w:rPr>
          <w:t>Open Source</w:t>
        </w:r>
        <w:proofErr w:type="gramEnd"/>
        <w:r w:rsidR="00993703">
          <w:rPr>
            <w:lang w:val="en-US"/>
          </w:rPr>
          <w:t xml:space="preserve"> Software</w:t>
        </w:r>
      </w:ins>
      <w:ins w:id="329" w:author="Coughlan Shane" w:date="2022-01-31T22:30:00Z">
        <w:r w:rsidR="00DF35DB" w:rsidRPr="00CB2C73">
          <w:rPr>
            <w:lang w:val="en-US"/>
          </w:rPr>
          <w:t>. Th</w:t>
        </w:r>
      </w:ins>
      <w:ins w:id="330" w:author="Coughlan Shane" w:date="2022-01-31T22:31:00Z">
        <w:r w:rsidR="00DF35DB" w:rsidRPr="00CB2C73">
          <w:rPr>
            <w:lang w:val="en-US"/>
          </w:rPr>
          <w:t xml:space="preserve">is early iteration of the document focuses on a narrow subset of primary concern: checking </w:t>
        </w:r>
      </w:ins>
      <w:proofErr w:type="gramStart"/>
      <w:ins w:id="331" w:author="Coughlan Shane" w:date="2022-01-31T22:44:00Z">
        <w:r w:rsidR="00993703">
          <w:rPr>
            <w:lang w:val="en-US"/>
          </w:rPr>
          <w:t>Open Source</w:t>
        </w:r>
        <w:proofErr w:type="gramEnd"/>
        <w:r w:rsidR="00993703">
          <w:rPr>
            <w:lang w:val="en-US"/>
          </w:rPr>
          <w:t xml:space="preserve"> Software</w:t>
        </w:r>
      </w:ins>
      <w:ins w:id="332" w:author="Coughlan Shane" w:date="2022-01-31T22:31:00Z">
        <w:r w:rsidR="00DF35DB" w:rsidRPr="00CB2C73">
          <w:rPr>
            <w:lang w:val="en-US"/>
          </w:rPr>
          <w:t xml:space="preserve"> against publicly known security vulnerabilities like</w:t>
        </w:r>
      </w:ins>
      <w:ins w:id="333" w:author="Coughlan Shane" w:date="2022-01-31T22:32:00Z">
        <w:r w:rsidR="00DF35DB" w:rsidRPr="00CB2C73">
          <w:rPr>
            <w:lang w:val="en-US"/>
          </w:rPr>
          <w:t xml:space="preserve"> CVEs, GitHub/GitLab vulnerability reports, and so on.</w:t>
        </w:r>
      </w:ins>
    </w:p>
    <w:p w14:paraId="57CFFD38" w14:textId="346C656B" w:rsidR="00E15CA4" w:rsidRPr="00CB2C73" w:rsidRDefault="00E15CA4" w:rsidP="00AD665E">
      <w:pPr>
        <w:jc w:val="both"/>
        <w:rPr>
          <w:ins w:id="334" w:author="Coughlan Shane" w:date="2022-01-31T22:34:00Z"/>
          <w:lang w:val="en-US"/>
        </w:rPr>
      </w:pPr>
      <w:ins w:id="335" w:author="Coughlan Shane" w:date="2022-01-31T22:36:00Z">
        <w:r w:rsidRPr="00CB2C73">
          <w:rPr>
            <w:lang w:val="en-US"/>
          </w:rPr>
          <w:t>This document focused on the “what” and “why” aspects of a quality Security Assurance Program rather than delving into to “how” and “when.” This is a conscious decision to ensure flexib</w:t>
        </w:r>
      </w:ins>
      <w:ins w:id="336" w:author="Coughlan Shane" w:date="2022-01-31T22:37:00Z">
        <w:r w:rsidRPr="00CB2C73">
          <w:rPr>
            <w:lang w:val="en-US"/>
          </w:rPr>
          <w:t xml:space="preserve">ility for companies of any size and in any market to use this </w:t>
        </w:r>
      </w:ins>
      <w:ins w:id="337" w:author="Coughlan Shane" w:date="2022-01-31T22:41:00Z">
        <w:r w:rsidR="00A520C7" w:rsidRPr="00CB2C73">
          <w:rPr>
            <w:lang w:val="en-US"/>
          </w:rPr>
          <w:t>reference specification</w:t>
        </w:r>
      </w:ins>
      <w:ins w:id="338" w:author="Coughlan Shane" w:date="2022-01-31T22:37:00Z">
        <w:r w:rsidRPr="00CB2C73">
          <w:rPr>
            <w:lang w:val="en-US"/>
          </w:rPr>
          <w:t xml:space="preserve">. This approach, along with the types of processes identified, is built on more than half a decade of practical global feedback around the creation and management of such programs. </w:t>
        </w:r>
        <w:proofErr w:type="gramStart"/>
        <w:r w:rsidRPr="00CB2C73">
          <w:rPr>
            <w:lang w:val="en-US"/>
          </w:rPr>
          <w:t>The end result</w:t>
        </w:r>
        <w:proofErr w:type="gramEnd"/>
        <w:r w:rsidRPr="00CB2C73">
          <w:rPr>
            <w:lang w:val="en-US"/>
          </w:rPr>
          <w:t xml:space="preserve"> is tha</w:t>
        </w:r>
      </w:ins>
      <w:ins w:id="339" w:author="Coughlan Shane" w:date="2022-01-31T22:38:00Z">
        <w:r w:rsidRPr="00CB2C73">
          <w:rPr>
            <w:lang w:val="en-US"/>
          </w:rPr>
          <w:t>t a company can frame a program that precisely fits their supply chain requirements, scoped to a single product or a complete legal entity,</w:t>
        </w:r>
        <w:r w:rsidR="004442AF" w:rsidRPr="00CB2C73">
          <w:rPr>
            <w:lang w:val="en-US"/>
          </w:rPr>
          <w:t xml:space="preserve"> and take this solution to market quickly and effectively.</w:t>
        </w:r>
      </w:ins>
    </w:p>
    <w:p w14:paraId="46946B58" w14:textId="2C4E9ECA" w:rsidR="008E42B5" w:rsidRPr="00CB2C73" w:rsidRDefault="00B72986" w:rsidP="00AD665E">
      <w:pPr>
        <w:jc w:val="both"/>
        <w:rPr>
          <w:ins w:id="340" w:author="Coughlan Shane" w:date="2022-01-31T22:19:00Z"/>
          <w:lang w:val="en-US"/>
        </w:rPr>
      </w:pPr>
      <w:ins w:id="341" w:author="Coughlan Shane" w:date="2022-01-31T22:34:00Z">
        <w:r w:rsidRPr="00CB2C73">
          <w:rPr>
            <w:lang w:val="en-US"/>
          </w:rPr>
          <w:t xml:space="preserve">The scope of this </w:t>
        </w:r>
      </w:ins>
      <w:ins w:id="342" w:author="Coughlan Shane" w:date="2022-01-31T22:41:00Z">
        <w:r w:rsidR="00A520C7" w:rsidRPr="00CB2C73">
          <w:rPr>
            <w:lang w:val="en-US"/>
          </w:rPr>
          <w:t>reference specification</w:t>
        </w:r>
      </w:ins>
      <w:ins w:id="343" w:author="Coughlan Shane" w:date="2022-01-31T22:34:00Z">
        <w:r w:rsidRPr="00CB2C73">
          <w:rPr>
            <w:lang w:val="en-US"/>
          </w:rPr>
          <w:t xml:space="preserve"> may expand over time based on community feedback.</w:t>
        </w:r>
      </w:ins>
    </w:p>
    <w:p w14:paraId="0935B88A" w14:textId="06013DE2" w:rsidR="00B35CBC" w:rsidRPr="00CB2C73" w:rsidDel="00B72986" w:rsidRDefault="00B35CBC" w:rsidP="00AD665E">
      <w:pPr>
        <w:jc w:val="both"/>
        <w:rPr>
          <w:del w:id="344" w:author="Coughlan Shane" w:date="2022-01-31T22:35:00Z"/>
          <w:lang w:val="en-US"/>
        </w:rPr>
      </w:pPr>
      <w:del w:id="345" w:author="Coughlan Shane" w:date="2022-01-31T22:35:00Z">
        <w:r w:rsidRPr="00CB2C73" w:rsidDel="00B72986">
          <w:rPr>
            <w:lang w:val="en-US"/>
          </w:rPr>
          <w:delText>The OpenChain Specification working group</w:delText>
        </w:r>
        <w:r w:rsidR="00513B00" w:rsidRPr="00CB2C73" w:rsidDel="00B72986">
          <w:rPr>
            <w:lang w:val="en-US"/>
          </w:rPr>
          <w:delText xml:space="preserve">’s core mission is to develop </w:delText>
        </w:r>
        <w:r w:rsidR="008B5436" w:rsidRPr="00CB2C73" w:rsidDel="00B72986">
          <w:rPr>
            <w:lang w:val="en-US"/>
          </w:rPr>
          <w:delText>Program</w:delText>
        </w:r>
        <w:r w:rsidR="00513B00" w:rsidRPr="00CB2C73" w:rsidDel="00B72986">
          <w:rPr>
            <w:lang w:val="en-US"/>
          </w:rPr>
          <w:delText xml:space="preserve"> standards that </w:delText>
        </w:r>
        <w:r w:rsidRPr="00CB2C73" w:rsidDel="00B72986">
          <w:rPr>
            <w:lang w:val="en-US"/>
          </w:rPr>
          <w:delText xml:space="preserve">establish trust in </w:delText>
        </w:r>
        <w:r w:rsidR="00513B00" w:rsidRPr="00CB2C73" w:rsidDel="00B72986">
          <w:rPr>
            <w:lang w:val="en-US"/>
          </w:rPr>
          <w:delText xml:space="preserve">the </w:delText>
        </w:r>
        <w:r w:rsidR="00871F0B" w:rsidRPr="00CB2C73" w:rsidDel="00B72986">
          <w:rPr>
            <w:lang w:val="en-US"/>
          </w:rPr>
          <w:delText>Open Source</w:delText>
        </w:r>
        <w:r w:rsidRPr="00CB2C73" w:rsidDel="00B72986">
          <w:rPr>
            <w:lang w:val="en-US"/>
          </w:rPr>
          <w:delText xml:space="preserve"> from which </w:delText>
        </w:r>
        <w:r w:rsidR="00513B00" w:rsidRPr="00CB2C73" w:rsidDel="00B72986">
          <w:rPr>
            <w:lang w:val="en-US"/>
          </w:rPr>
          <w:delText xml:space="preserve">modern-day </w:delText>
        </w:r>
        <w:r w:rsidRPr="00CB2C73" w:rsidDel="00B72986">
          <w:rPr>
            <w:lang w:val="en-US"/>
          </w:rPr>
          <w:delText>software solutions are built. The</w:delText>
        </w:r>
        <w:r w:rsidR="00F40466" w:rsidRPr="00CB2C73" w:rsidDel="00B72986">
          <w:rPr>
            <w:lang w:val="en-US"/>
          </w:rPr>
          <w:delText xml:space="preserve"> OpenChain project’s</w:delText>
        </w:r>
        <w:r w:rsidRPr="00CB2C73" w:rsidDel="00B72986">
          <w:rPr>
            <w:lang w:val="en-US"/>
          </w:rPr>
          <w:delText xml:space="preserve"> flagship specification</w:delText>
        </w:r>
        <w:r w:rsidR="00F40466" w:rsidRPr="00CB2C73" w:rsidDel="00B72986">
          <w:rPr>
            <w:lang w:val="en-US"/>
          </w:rPr>
          <w:delText>, I</w:delText>
        </w:r>
        <w:r w:rsidR="00513B00" w:rsidRPr="00CB2C73" w:rsidDel="00B72986">
          <w:rPr>
            <w:lang w:val="en-US"/>
          </w:rPr>
          <w:delText>SO 5230 International Standard</w:delText>
        </w:r>
        <w:r w:rsidR="00AE6204" w:rsidRPr="00CB2C73" w:rsidDel="00B72986">
          <w:rPr>
            <w:lang w:val="en-US"/>
          </w:rPr>
          <w:delText xml:space="preserve"> for Open Source Compliance</w:delText>
        </w:r>
        <w:r w:rsidR="00F40466" w:rsidRPr="00CB2C73" w:rsidDel="00B72986">
          <w:rPr>
            <w:lang w:val="en-US"/>
          </w:rPr>
          <w:delText xml:space="preserve">, </w:delText>
        </w:r>
        <w:r w:rsidR="00437387" w:rsidRPr="00CB2C73" w:rsidDel="00B72986">
          <w:rPr>
            <w:lang w:val="en-US"/>
          </w:rPr>
          <w:delText>focuses</w:delText>
        </w:r>
        <w:r w:rsidR="00B67BDF" w:rsidRPr="00CB2C73" w:rsidDel="00B72986">
          <w:rPr>
            <w:lang w:val="en-US"/>
          </w:rPr>
          <w:delText xml:space="preserve"> </w:delText>
        </w:r>
        <w:r w:rsidR="00513B00" w:rsidRPr="00CB2C73" w:rsidDel="00B72986">
          <w:rPr>
            <w:lang w:val="en-US"/>
          </w:rPr>
          <w:delText xml:space="preserve">on establishing trust </w:delText>
        </w:r>
        <w:r w:rsidR="00F40466" w:rsidRPr="00CB2C73" w:rsidDel="00B72986">
          <w:rPr>
            <w:lang w:val="en-US"/>
          </w:rPr>
          <w:delText>around</w:delText>
        </w:r>
        <w:r w:rsidR="00513B00" w:rsidRPr="00CB2C73" w:rsidDel="00B72986">
          <w:rPr>
            <w:lang w:val="en-US"/>
          </w:rPr>
          <w:delText xml:space="preserve"> </w:delText>
        </w:r>
        <w:r w:rsidR="00871F0B" w:rsidRPr="00CB2C73" w:rsidDel="00B72986">
          <w:rPr>
            <w:lang w:val="en-US"/>
          </w:rPr>
          <w:delText>Open Source</w:delText>
        </w:r>
        <w:r w:rsidR="00B67BDF" w:rsidRPr="00CB2C73" w:rsidDel="00B72986">
          <w:rPr>
            <w:lang w:val="en-US"/>
          </w:rPr>
          <w:delText xml:space="preserve"> </w:delText>
        </w:r>
        <w:r w:rsidR="00513B00" w:rsidRPr="00CB2C73" w:rsidDel="00B72986">
          <w:rPr>
            <w:lang w:val="en-US"/>
          </w:rPr>
          <w:delText xml:space="preserve">license compliance. </w:delText>
        </w:r>
        <w:r w:rsidR="00625782" w:rsidRPr="00CB2C73" w:rsidDel="00B72986">
          <w:rPr>
            <w:lang w:val="en-US"/>
          </w:rPr>
          <w:delText>A</w:delText>
        </w:r>
        <w:r w:rsidR="008E1D0B" w:rsidRPr="00CB2C73" w:rsidDel="00B72986">
          <w:rPr>
            <w:lang w:val="en-US"/>
          </w:rPr>
          <w:delText xml:space="preserve"> natural next step i</w:delText>
        </w:r>
        <w:r w:rsidR="00F40466" w:rsidRPr="00CB2C73" w:rsidDel="00B72986">
          <w:rPr>
            <w:lang w:val="en-US"/>
          </w:rPr>
          <w:delText xml:space="preserve">n </w:delText>
        </w:r>
        <w:r w:rsidR="00B67BDF" w:rsidRPr="00CB2C73" w:rsidDel="00B72986">
          <w:rPr>
            <w:lang w:val="en-US"/>
          </w:rPr>
          <w:delText>support of</w:delText>
        </w:r>
        <w:r w:rsidR="00F40466" w:rsidRPr="00CB2C73" w:rsidDel="00B72986">
          <w:rPr>
            <w:lang w:val="en-US"/>
          </w:rPr>
          <w:delText xml:space="preserve"> </w:delText>
        </w:r>
        <w:r w:rsidR="00437387" w:rsidRPr="00CB2C73" w:rsidDel="00B72986">
          <w:rPr>
            <w:lang w:val="en-US"/>
          </w:rPr>
          <w:delText>the broader</w:delText>
        </w:r>
        <w:r w:rsidR="00F40466" w:rsidRPr="00CB2C73" w:rsidDel="00B72986">
          <w:rPr>
            <w:lang w:val="en-US"/>
          </w:rPr>
          <w:delText xml:space="preserve"> mission</w:delText>
        </w:r>
        <w:r w:rsidR="00437387" w:rsidRPr="00CB2C73" w:rsidDel="00B72986">
          <w:rPr>
            <w:lang w:val="en-US"/>
          </w:rPr>
          <w:delText xml:space="preserve"> </w:delText>
        </w:r>
        <w:r w:rsidR="00625782" w:rsidRPr="00CB2C73" w:rsidDel="00B72986">
          <w:rPr>
            <w:lang w:val="en-US"/>
          </w:rPr>
          <w:delText>was to</w:delText>
        </w:r>
        <w:r w:rsidR="0059778A" w:rsidRPr="00CB2C73" w:rsidDel="00B72986">
          <w:rPr>
            <w:lang w:val="en-US"/>
          </w:rPr>
          <w:delText xml:space="preserve"> </w:delText>
        </w:r>
        <w:r w:rsidR="0047424C" w:rsidRPr="00CB2C73" w:rsidDel="00B72986">
          <w:rPr>
            <w:lang w:val="en-US"/>
          </w:rPr>
          <w:delText>develop</w:delText>
        </w:r>
        <w:r w:rsidR="00437387" w:rsidRPr="00CB2C73" w:rsidDel="00B72986">
          <w:rPr>
            <w:lang w:val="en-US"/>
          </w:rPr>
          <w:delText xml:space="preserve"> </w:delText>
        </w:r>
        <w:r w:rsidR="00625782" w:rsidRPr="00CB2C73" w:rsidDel="00B72986">
          <w:rPr>
            <w:lang w:val="en-US"/>
          </w:rPr>
          <w:delText>a</w:delText>
        </w:r>
        <w:r w:rsidR="00437387" w:rsidRPr="00CB2C73" w:rsidDel="00B72986">
          <w:rPr>
            <w:lang w:val="en-US"/>
          </w:rPr>
          <w:delText xml:space="preserve"> guide to identify</w:delText>
        </w:r>
        <w:r w:rsidR="0047424C" w:rsidRPr="00CB2C73" w:rsidDel="00B72986">
          <w:rPr>
            <w:lang w:val="en-US"/>
          </w:rPr>
          <w:delText xml:space="preserve"> </w:delText>
        </w:r>
        <w:r w:rsidR="001535D8" w:rsidRPr="00CB2C73" w:rsidDel="00B72986">
          <w:rPr>
            <w:lang w:val="en-US"/>
          </w:rPr>
          <w:delText xml:space="preserve">and </w:delText>
        </w:r>
        <w:r w:rsidR="00625782" w:rsidRPr="00CB2C73" w:rsidDel="00B72986">
          <w:rPr>
            <w:lang w:val="en-US"/>
          </w:rPr>
          <w:delText>present</w:delText>
        </w:r>
        <w:r w:rsidR="001535D8" w:rsidRPr="00CB2C73" w:rsidDel="00B72986">
          <w:rPr>
            <w:lang w:val="en-US"/>
          </w:rPr>
          <w:delText xml:space="preserve"> </w:delText>
        </w:r>
        <w:r w:rsidR="00105CB6" w:rsidRPr="00CB2C73" w:rsidDel="00B72986">
          <w:rPr>
            <w:lang w:val="en-US"/>
          </w:rPr>
          <w:delText>the</w:delText>
        </w:r>
        <w:r w:rsidR="001535D8" w:rsidRPr="00CB2C73" w:rsidDel="00B72986">
          <w:rPr>
            <w:lang w:val="en-US"/>
          </w:rPr>
          <w:delText xml:space="preserve"> minimum </w:delText>
        </w:r>
        <w:r w:rsidR="00D805AC" w:rsidRPr="00CB2C73" w:rsidDel="00B72986">
          <w:rPr>
            <w:lang w:val="en-US"/>
          </w:rPr>
          <w:delText xml:space="preserve">core </w:delText>
        </w:r>
        <w:r w:rsidR="0047424C" w:rsidRPr="00CB2C73" w:rsidDel="00B72986">
          <w:rPr>
            <w:lang w:val="en-US"/>
          </w:rPr>
          <w:delText xml:space="preserve">set of </w:delText>
        </w:r>
        <w:r w:rsidR="00B67BDF" w:rsidRPr="00CB2C73" w:rsidDel="00B72986">
          <w:rPr>
            <w:lang w:val="en-US"/>
          </w:rPr>
          <w:delText xml:space="preserve">requirements </w:delText>
        </w:r>
        <w:r w:rsidR="00F40466" w:rsidRPr="00CB2C73" w:rsidDel="00B72986">
          <w:rPr>
            <w:lang w:val="en-US"/>
          </w:rPr>
          <w:delText>every</w:delText>
        </w:r>
        <w:r w:rsidR="0047424C" w:rsidRPr="00CB2C73" w:rsidDel="00B72986">
          <w:rPr>
            <w:lang w:val="en-US"/>
          </w:rPr>
          <w:delText xml:space="preserve"> </w:delText>
        </w:r>
        <w:r w:rsidR="008B5436" w:rsidRPr="00CB2C73" w:rsidDel="00B72986">
          <w:rPr>
            <w:lang w:val="en-US"/>
          </w:rPr>
          <w:delText>Security Assurance</w:delText>
        </w:r>
        <w:r w:rsidR="0047424C" w:rsidRPr="00CB2C73" w:rsidDel="00B72986">
          <w:rPr>
            <w:lang w:val="en-US"/>
          </w:rPr>
          <w:delText xml:space="preserve"> program </w:delText>
        </w:r>
        <w:r w:rsidR="001535D8" w:rsidRPr="00CB2C73" w:rsidDel="00B72986">
          <w:rPr>
            <w:lang w:val="en-US"/>
          </w:rPr>
          <w:delText>should</w:delText>
        </w:r>
        <w:r w:rsidR="00F40466" w:rsidRPr="00CB2C73" w:rsidDel="00B72986">
          <w:rPr>
            <w:lang w:val="en-US"/>
          </w:rPr>
          <w:delText xml:space="preserve"> satisfy</w:delText>
        </w:r>
        <w:r w:rsidR="001535D8" w:rsidRPr="00CB2C73" w:rsidDel="00B72986">
          <w:rPr>
            <w:lang w:val="en-US"/>
          </w:rPr>
          <w:delText xml:space="preserve"> with </w:delText>
        </w:r>
        <w:r w:rsidR="00625782" w:rsidRPr="00CB2C73" w:rsidDel="00B72986">
          <w:rPr>
            <w:lang w:val="en-US"/>
          </w:rPr>
          <w:delText>respect</w:delText>
        </w:r>
        <w:r w:rsidR="001535D8" w:rsidRPr="00CB2C73" w:rsidDel="00B72986">
          <w:rPr>
            <w:lang w:val="en-US"/>
          </w:rPr>
          <w:delText xml:space="preserve"> to </w:delText>
        </w:r>
        <w:r w:rsidR="00105CB6" w:rsidRPr="00CB2C73" w:rsidDel="00B72986">
          <w:rPr>
            <w:lang w:val="en-US"/>
          </w:rPr>
          <w:delText>the use</w:delText>
        </w:r>
        <w:r w:rsidR="001535D8" w:rsidRPr="00CB2C73" w:rsidDel="00B72986">
          <w:rPr>
            <w:lang w:val="en-US"/>
          </w:rPr>
          <w:delText xml:space="preserve"> of </w:delText>
        </w:r>
        <w:r w:rsidR="00871F0B" w:rsidRPr="00CB2C73" w:rsidDel="00B72986">
          <w:rPr>
            <w:lang w:val="en-US"/>
          </w:rPr>
          <w:delText>Open Source</w:delText>
        </w:r>
        <w:r w:rsidR="001535D8" w:rsidRPr="00CB2C73" w:rsidDel="00B72986">
          <w:rPr>
            <w:lang w:val="en-US"/>
          </w:rPr>
          <w:delText xml:space="preserve"> software. </w:delText>
        </w:r>
        <w:r w:rsidR="00D805AC" w:rsidRPr="00CB2C73" w:rsidDel="00B72986">
          <w:rPr>
            <w:lang w:val="en-US"/>
          </w:rPr>
          <w:delText xml:space="preserve">Initially the </w:delText>
        </w:r>
        <w:r w:rsidR="00ED5DDA" w:rsidRPr="00CB2C73" w:rsidDel="00B72986">
          <w:rPr>
            <w:lang w:val="en-US"/>
          </w:rPr>
          <w:delText>scope</w:delText>
        </w:r>
        <w:r w:rsidR="00D805AC" w:rsidRPr="00CB2C73" w:rsidDel="00B72986">
          <w:rPr>
            <w:lang w:val="en-US"/>
          </w:rPr>
          <w:delText xml:space="preserve"> is limited to ensuring that an organization vets </w:delText>
        </w:r>
        <w:r w:rsidR="00625782" w:rsidRPr="00CB2C73" w:rsidDel="00B72986">
          <w:rPr>
            <w:lang w:val="en-US"/>
          </w:rPr>
          <w:delText>the Open</w:delText>
        </w:r>
        <w:r w:rsidR="00871F0B" w:rsidRPr="00CB2C73" w:rsidDel="00B72986">
          <w:rPr>
            <w:lang w:val="en-US"/>
          </w:rPr>
          <w:delText xml:space="preserve"> Source</w:delText>
        </w:r>
        <w:r w:rsidR="00D805AC" w:rsidRPr="00CB2C73" w:rsidDel="00B72986">
          <w:rPr>
            <w:lang w:val="en-US"/>
          </w:rPr>
          <w:delText xml:space="preserve"> with regard to </w:delText>
        </w:r>
        <w:r w:rsidR="00ED5DDA" w:rsidRPr="00CB2C73" w:rsidDel="00B72986">
          <w:rPr>
            <w:lang w:val="en-US"/>
          </w:rPr>
          <w:delText>known</w:delText>
        </w:r>
        <w:r w:rsidR="00D805AC" w:rsidRPr="00CB2C73" w:rsidDel="00B72986">
          <w:rPr>
            <w:lang w:val="en-US"/>
          </w:rPr>
          <w:delText xml:space="preserve"> publicly available security vulnerability issues (e.g., CVEs, </w:delText>
        </w:r>
        <w:r w:rsidR="00AF3908" w:rsidRPr="00CB2C73" w:rsidDel="00B72986">
          <w:rPr>
            <w:rFonts w:eastAsia="Times New Roman"/>
            <w:lang w:val="en-US"/>
            <w:rPrChange w:id="346" w:author="Coughlan Shane" w:date="2022-01-31T22:43:00Z">
              <w:rPr>
                <w:rFonts w:eastAsia="Times New Roman"/>
              </w:rPr>
            </w:rPrChange>
          </w:rPr>
          <w:delText>GitHub/GitLab vulnerability </w:delText>
        </w:r>
        <w:r w:rsidR="00D805AC" w:rsidRPr="00CB2C73" w:rsidDel="00B72986">
          <w:rPr>
            <w:lang w:val="en-US"/>
          </w:rPr>
          <w:delText xml:space="preserve">alerts, package manager </w:delText>
        </w:r>
        <w:r w:rsidR="008E1D0B" w:rsidRPr="00CB2C73" w:rsidDel="00B72986">
          <w:rPr>
            <w:lang w:val="en-US"/>
          </w:rPr>
          <w:delText>alerts</w:delText>
        </w:r>
        <w:r w:rsidR="00D805AC" w:rsidRPr="00CB2C73" w:rsidDel="00B72986">
          <w:rPr>
            <w:lang w:val="en-US"/>
          </w:rPr>
          <w:delText xml:space="preserve"> and so forth).  </w:delText>
        </w:r>
        <w:r w:rsidR="00ED5DDA" w:rsidRPr="00CB2C73" w:rsidDel="00B72986">
          <w:rPr>
            <w:lang w:val="en-US"/>
          </w:rPr>
          <w:delText>The guide</w:delText>
        </w:r>
        <w:r w:rsidR="008E1D0B" w:rsidRPr="00CB2C73" w:rsidDel="00B72986">
          <w:rPr>
            <w:lang w:val="en-US"/>
          </w:rPr>
          <w:delText xml:space="preserve">’s </w:delText>
        </w:r>
        <w:r w:rsidR="00ED5DDA" w:rsidRPr="00CB2C73" w:rsidDel="00B72986">
          <w:rPr>
            <w:lang w:val="en-US"/>
          </w:rPr>
          <w:delText xml:space="preserve">scope may expand overtime based on community feedback. </w:delText>
        </w:r>
      </w:del>
    </w:p>
    <w:p w14:paraId="523AFF47" w14:textId="0A9B102A" w:rsidR="006259E3" w:rsidRPr="00CB2C73" w:rsidDel="004442AF" w:rsidRDefault="00B67BDF" w:rsidP="00AD665E">
      <w:pPr>
        <w:jc w:val="both"/>
        <w:rPr>
          <w:del w:id="347" w:author="Coughlan Shane" w:date="2022-01-31T22:38:00Z"/>
          <w:rFonts w:eastAsia="Times New Roman"/>
          <w:lang w:val="en-US"/>
        </w:rPr>
      </w:pPr>
      <w:del w:id="348" w:author="Coughlan Shane" w:date="2022-01-31T22:38:00Z">
        <w:r w:rsidRPr="00CB2C73" w:rsidDel="004442AF">
          <w:rPr>
            <w:lang w:val="en-US"/>
          </w:rPr>
          <w:delText>C</w:delText>
        </w:r>
        <w:r w:rsidR="006259E3" w:rsidRPr="00CB2C73" w:rsidDel="004442AF">
          <w:rPr>
            <w:lang w:val="en-US"/>
          </w:rPr>
          <w:delText xml:space="preserve">onformance </w:delText>
        </w:r>
        <w:r w:rsidRPr="00CB2C73" w:rsidDel="004442AF">
          <w:rPr>
            <w:lang w:val="en-US"/>
          </w:rPr>
          <w:delText xml:space="preserve">with this reference guide </w:delText>
        </w:r>
        <w:r w:rsidR="006259E3" w:rsidRPr="00CB2C73" w:rsidDel="004442AF">
          <w:rPr>
            <w:lang w:val="en-US"/>
          </w:rPr>
          <w:delText>provides assurance that a</w:delText>
        </w:r>
        <w:r w:rsidRPr="00CB2C73" w:rsidDel="004442AF">
          <w:rPr>
            <w:lang w:val="en-US"/>
          </w:rPr>
          <w:delText>n organization</w:delText>
        </w:r>
        <w:r w:rsidR="00F57D44" w:rsidRPr="00CB2C73" w:rsidDel="004442AF">
          <w:rPr>
            <w:lang w:val="en-US"/>
          </w:rPr>
          <w:delText xml:space="preserve"> has a </w:delText>
        </w:r>
        <w:r w:rsidR="008B5436" w:rsidRPr="00CB2C73" w:rsidDel="004442AF">
          <w:rPr>
            <w:lang w:val="en-US"/>
          </w:rPr>
          <w:delText>Program</w:delText>
        </w:r>
        <w:r w:rsidR="006259E3" w:rsidRPr="00CB2C73" w:rsidDel="004442AF">
          <w:rPr>
            <w:lang w:val="en-US"/>
          </w:rPr>
          <w:delText xml:space="preserve"> </w:delText>
        </w:r>
        <w:r w:rsidR="00F57D44" w:rsidRPr="00CB2C73" w:rsidDel="004442AF">
          <w:rPr>
            <w:lang w:val="en-US"/>
          </w:rPr>
          <w:delText>in place that</w:delText>
        </w:r>
        <w:r w:rsidR="006259E3" w:rsidRPr="00CB2C73" w:rsidDel="004442AF">
          <w:rPr>
            <w:lang w:val="en-US"/>
          </w:rPr>
          <w:delText xml:space="preserve"> </w:delText>
        </w:r>
        <w:r w:rsidR="00F40466" w:rsidRPr="00CB2C73" w:rsidDel="004442AF">
          <w:rPr>
            <w:lang w:val="en-US"/>
          </w:rPr>
          <w:delText>take</w:delText>
        </w:r>
        <w:r w:rsidR="00F57D44" w:rsidRPr="00CB2C73" w:rsidDel="004442AF">
          <w:rPr>
            <w:lang w:val="en-US"/>
          </w:rPr>
          <w:delText>s</w:delText>
        </w:r>
        <w:r w:rsidR="00F40466" w:rsidRPr="00CB2C73" w:rsidDel="004442AF">
          <w:rPr>
            <w:lang w:val="en-US"/>
          </w:rPr>
          <w:delText xml:space="preserve"> the expected steps </w:delText>
        </w:r>
        <w:r w:rsidR="00F57D44" w:rsidRPr="00CB2C73" w:rsidDel="004442AF">
          <w:rPr>
            <w:lang w:val="en-US"/>
          </w:rPr>
          <w:delText>necessary</w:delText>
        </w:r>
        <w:r w:rsidR="00F40466" w:rsidRPr="00CB2C73" w:rsidDel="004442AF">
          <w:rPr>
            <w:lang w:val="en-US"/>
          </w:rPr>
          <w:delText xml:space="preserve"> </w:delText>
        </w:r>
        <w:r w:rsidRPr="00CB2C73" w:rsidDel="004442AF">
          <w:rPr>
            <w:lang w:val="en-US"/>
          </w:rPr>
          <w:delText xml:space="preserve">to establish a </w:delText>
        </w:r>
        <w:r w:rsidR="001535D8" w:rsidRPr="00CB2C73" w:rsidDel="004442AF">
          <w:rPr>
            <w:lang w:val="en-US"/>
          </w:rPr>
          <w:delText>trusted level</w:delText>
        </w:r>
        <w:r w:rsidR="00F40466" w:rsidRPr="00CB2C73" w:rsidDel="004442AF">
          <w:rPr>
            <w:lang w:val="en-US"/>
          </w:rPr>
          <w:delText xml:space="preserve"> of </w:delText>
        </w:r>
        <w:r w:rsidR="008B5436" w:rsidRPr="00CB2C73" w:rsidDel="004442AF">
          <w:rPr>
            <w:lang w:val="en-US"/>
          </w:rPr>
          <w:delText>Security Assurance</w:delText>
        </w:r>
        <w:r w:rsidR="00F57D44" w:rsidRPr="00CB2C73" w:rsidDel="004442AF">
          <w:rPr>
            <w:lang w:val="en-US"/>
          </w:rPr>
          <w:delText xml:space="preserve"> with respect to the </w:delText>
        </w:r>
        <w:r w:rsidR="00871F0B" w:rsidRPr="00CB2C73" w:rsidDel="004442AF">
          <w:rPr>
            <w:lang w:val="en-US"/>
          </w:rPr>
          <w:delText>Open Source</w:delText>
        </w:r>
        <w:r w:rsidR="00F57D44" w:rsidRPr="00CB2C73" w:rsidDel="004442AF">
          <w:rPr>
            <w:lang w:val="en-US"/>
          </w:rPr>
          <w:delText xml:space="preserve"> used</w:delText>
        </w:r>
        <w:r w:rsidR="00F40466" w:rsidRPr="00CB2C73" w:rsidDel="004442AF">
          <w:rPr>
            <w:lang w:val="en-US"/>
          </w:rPr>
          <w:delText xml:space="preserve">. </w:delText>
        </w:r>
        <w:r w:rsidR="006259E3" w:rsidRPr="00CB2C73" w:rsidDel="004442AF">
          <w:rPr>
            <w:lang w:val="en-US"/>
          </w:rPr>
          <w:delText>Th</w:delText>
        </w:r>
        <w:r w:rsidR="00914C53" w:rsidRPr="00CB2C73" w:rsidDel="004442AF">
          <w:rPr>
            <w:lang w:val="en-US"/>
          </w:rPr>
          <w:delText>is document</w:delText>
        </w:r>
        <w:r w:rsidR="006259E3" w:rsidRPr="00CB2C73" w:rsidDel="004442AF">
          <w:rPr>
            <w:lang w:val="en-US"/>
          </w:rPr>
          <w:delText xml:space="preserve"> focuses on the “what” and “why” aspects of a </w:delText>
        </w:r>
        <w:r w:rsidR="008B5436" w:rsidRPr="00CB2C73" w:rsidDel="004442AF">
          <w:rPr>
            <w:lang w:val="en-US"/>
          </w:rPr>
          <w:delText>Program</w:delText>
        </w:r>
        <w:r w:rsidR="006259E3" w:rsidRPr="00CB2C73" w:rsidDel="004442AF">
          <w:rPr>
            <w:lang w:val="en-US"/>
          </w:rPr>
          <w:delText xml:space="preserve"> rather than the “how” and “when”. This ensures flexibility for different organizations of different sizes in different </w:delText>
        </w:r>
        <w:r w:rsidR="001535D8" w:rsidRPr="00CB2C73" w:rsidDel="004442AF">
          <w:rPr>
            <w:lang w:val="en-US"/>
          </w:rPr>
          <w:delText>industries</w:delText>
        </w:r>
        <w:r w:rsidR="006259E3" w:rsidRPr="00CB2C73" w:rsidDel="004442AF">
          <w:rPr>
            <w:lang w:val="en-US"/>
          </w:rPr>
          <w:delText xml:space="preserve"> to choose specific policy and process content that fits their size, goals and </w:delText>
        </w:r>
        <w:r w:rsidR="008B5436" w:rsidRPr="00CB2C73" w:rsidDel="004442AF">
          <w:rPr>
            <w:lang w:val="en-US"/>
          </w:rPr>
          <w:delText>Program</w:delText>
        </w:r>
        <w:r w:rsidR="001535D8" w:rsidRPr="00CB2C73" w:rsidDel="004442AF">
          <w:rPr>
            <w:lang w:val="en-US"/>
          </w:rPr>
          <w:delText xml:space="preserve"> </w:delText>
        </w:r>
        <w:r w:rsidR="006259E3" w:rsidRPr="00CB2C73" w:rsidDel="004442AF">
          <w:rPr>
            <w:lang w:val="en-US"/>
          </w:rPr>
          <w:delText>scope. For instance, a</w:delText>
        </w:r>
        <w:r w:rsidR="00F57D44" w:rsidRPr="00CB2C73" w:rsidDel="004442AF">
          <w:rPr>
            <w:lang w:val="en-US"/>
          </w:rPr>
          <w:delText xml:space="preserve"> </w:delText>
        </w:r>
        <w:r w:rsidR="00914C53" w:rsidRPr="00CB2C73" w:rsidDel="004442AF">
          <w:rPr>
            <w:lang w:val="en-US"/>
          </w:rPr>
          <w:delText>c</w:delText>
        </w:r>
        <w:r w:rsidR="006259E3" w:rsidRPr="00CB2C73" w:rsidDel="004442AF">
          <w:rPr>
            <w:lang w:val="en-US"/>
          </w:rPr>
          <w:delText xml:space="preserve">onformant </w:delText>
        </w:r>
        <w:r w:rsidR="008B5436" w:rsidRPr="00CB2C73" w:rsidDel="004442AF">
          <w:rPr>
            <w:lang w:val="en-US"/>
          </w:rPr>
          <w:delText>Program</w:delText>
        </w:r>
        <w:r w:rsidR="006259E3" w:rsidRPr="00CB2C73" w:rsidDel="004442AF">
          <w:rPr>
            <w:lang w:val="en-US"/>
          </w:rPr>
          <w:delText xml:space="preserve"> may address a single product line or the entire organization</w:delText>
        </w:r>
        <w:r w:rsidR="006259E3" w:rsidRPr="00CB2C73" w:rsidDel="004442AF">
          <w:rPr>
            <w:rFonts w:eastAsia="Times New Roman"/>
            <w:lang w:val="en-US"/>
          </w:rPr>
          <w:delText>.</w:delText>
        </w:r>
      </w:del>
    </w:p>
    <w:p w14:paraId="4F9FAF36" w14:textId="2F651719" w:rsidR="006259E3" w:rsidRPr="00CB2C73" w:rsidRDefault="006259E3" w:rsidP="00AD665E">
      <w:pPr>
        <w:jc w:val="both"/>
        <w:rPr>
          <w:rFonts w:eastAsia="Times New Roman"/>
          <w:lang w:val="en-US"/>
        </w:rPr>
      </w:pPr>
      <w:r w:rsidRPr="00CB2C73">
        <w:rPr>
          <w:rFonts w:eastAsia="Times New Roman"/>
          <w:lang w:val="en-US"/>
        </w:rPr>
        <w:t xml:space="preserve">This introduction </w:t>
      </w:r>
      <w:r w:rsidR="001535D8" w:rsidRPr="00CB2C73">
        <w:rPr>
          <w:rFonts w:eastAsia="Times New Roman"/>
          <w:lang w:val="en-US"/>
        </w:rPr>
        <w:t xml:space="preserve">describes the </w:t>
      </w:r>
      <w:del w:id="349" w:author="Coughlan Shane" w:date="2022-01-31T22:41:00Z">
        <w:r w:rsidR="001535D8" w:rsidRPr="00CB2C73" w:rsidDel="00A520C7">
          <w:rPr>
            <w:rFonts w:eastAsia="Times New Roman"/>
            <w:lang w:val="en-US"/>
          </w:rPr>
          <w:delText>guide</w:delText>
        </w:r>
      </w:del>
      <w:ins w:id="350" w:author="Coughlan Shane" w:date="2022-01-31T22:41:00Z">
        <w:r w:rsidR="00A520C7" w:rsidRPr="00CB2C73">
          <w:rPr>
            <w:rFonts w:eastAsia="Times New Roman"/>
            <w:lang w:val="en-US"/>
          </w:rPr>
          <w:t>reference specification</w:t>
        </w:r>
      </w:ins>
      <w:r w:rsidR="001535D8" w:rsidRPr="00CB2C73">
        <w:rPr>
          <w:rFonts w:eastAsia="Times New Roman"/>
          <w:lang w:val="en-US"/>
        </w:rPr>
        <w:t>’s purpose</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BC2508" w:rsidRPr="00CB2C73">
        <w:rPr>
          <w:rFonts w:eastAsia="Times New Roman"/>
          <w:lang w:val="en-US"/>
        </w:rPr>
        <w:fldChar w:fldCharType="begin"/>
      </w:r>
      <w:r w:rsidR="00BC2508" w:rsidRPr="00CB2C73">
        <w:rPr>
          <w:rFonts w:eastAsia="Times New Roman"/>
          <w:lang w:val="en-US"/>
        </w:rPr>
        <w:instrText xml:space="preserve"> REF _Ref11912974 \r \h </w:instrText>
      </w:r>
      <w:r w:rsidR="00AD665E" w:rsidRPr="00CB2C73">
        <w:rPr>
          <w:rFonts w:eastAsia="Times New Roman"/>
          <w:lang w:val="en-US"/>
        </w:rPr>
        <w:instrText xml:space="preserve"> \* MERGEFORMAT </w:instrText>
      </w:r>
      <w:r w:rsidR="00BC2508" w:rsidRPr="00CB2C73">
        <w:rPr>
          <w:rFonts w:eastAsia="Times New Roman"/>
          <w:lang w:val="en-US"/>
        </w:rPr>
      </w:r>
      <w:r w:rsidR="00BC2508" w:rsidRPr="00CB2C73">
        <w:rPr>
          <w:rFonts w:eastAsia="Times New Roman"/>
          <w:lang w:val="en-US"/>
        </w:rPr>
        <w:fldChar w:fldCharType="separate"/>
      </w:r>
      <w:r w:rsidR="00305E12" w:rsidRPr="00CB2C73">
        <w:rPr>
          <w:rFonts w:eastAsia="Times New Roman"/>
          <w:lang w:val="en-US"/>
        </w:rPr>
        <w:t>2</w:t>
      </w:r>
      <w:r w:rsidR="00BC2508" w:rsidRPr="00CB2C73">
        <w:rPr>
          <w:rFonts w:eastAsia="Times New Roman"/>
          <w:lang w:val="en-US"/>
        </w:rPr>
        <w:fldChar w:fldCharType="end"/>
      </w:r>
      <w:r w:rsidRPr="00CB2C73">
        <w:rPr>
          <w:rFonts w:eastAsia="Times New Roman"/>
          <w:lang w:val="en-US"/>
        </w:rPr>
        <w:t xml:space="preserve"> defines key terms used throughout th</w:t>
      </w:r>
      <w:r w:rsidR="00914C53" w:rsidRPr="00CB2C73">
        <w:rPr>
          <w:rFonts w:eastAsia="Times New Roman"/>
          <w:lang w:val="en-US"/>
        </w:rPr>
        <w:t>is document</w:t>
      </w:r>
      <w:r w:rsidRPr="00CB2C73">
        <w:rPr>
          <w:rFonts w:eastAsia="Times New Roman"/>
          <w:lang w:val="en-US"/>
        </w:rPr>
        <w:t xml:space="preserve">. </w:t>
      </w:r>
      <w:r w:rsidR="00F57D44" w:rsidRPr="00CB2C73">
        <w:rPr>
          <w:rFonts w:eastAsia="Times New Roman"/>
          <w:lang w:val="en-US"/>
        </w:rPr>
        <w:t>Section</w:t>
      </w:r>
      <w:r w:rsidRPr="00CB2C73">
        <w:rPr>
          <w:rFonts w:eastAsia="Times New Roman"/>
          <w:lang w:val="en-US"/>
        </w:rPr>
        <w:t> </w:t>
      </w:r>
      <w:r w:rsidR="0064621B" w:rsidRPr="00CB2C73">
        <w:rPr>
          <w:rFonts w:eastAsia="Times New Roman"/>
          <w:lang w:val="en-US"/>
        </w:rPr>
        <w:fldChar w:fldCharType="begin"/>
      </w:r>
      <w:r w:rsidR="0064621B" w:rsidRPr="00CB2C73">
        <w:rPr>
          <w:rFonts w:eastAsia="Times New Roman"/>
          <w:lang w:val="en-US"/>
        </w:rPr>
        <w:instrText xml:space="preserve"> REF _Ref11920810 \r \h </w:instrText>
      </w:r>
      <w:r w:rsidR="00AD665E" w:rsidRPr="00CB2C73">
        <w:rPr>
          <w:rFonts w:eastAsia="Times New Roman"/>
          <w:lang w:val="en-US"/>
        </w:rPr>
        <w:instrText xml:space="preserve"> \* MERGEFORMAT </w:instrText>
      </w:r>
      <w:r w:rsidR="0064621B" w:rsidRPr="00CB2C73">
        <w:rPr>
          <w:rFonts w:eastAsia="Times New Roman"/>
          <w:lang w:val="en-US"/>
        </w:rPr>
      </w:r>
      <w:r w:rsidR="0064621B" w:rsidRPr="00CB2C73">
        <w:rPr>
          <w:rFonts w:eastAsia="Times New Roman"/>
          <w:lang w:val="en-US"/>
        </w:rPr>
        <w:fldChar w:fldCharType="separate"/>
      </w:r>
      <w:r w:rsidR="00305E12" w:rsidRPr="00CB2C73">
        <w:rPr>
          <w:rFonts w:eastAsia="Times New Roman"/>
          <w:lang w:val="en-US"/>
        </w:rPr>
        <w:t>3</w:t>
      </w:r>
      <w:r w:rsidR="0064621B" w:rsidRPr="00CB2C73">
        <w:rPr>
          <w:rFonts w:eastAsia="Times New Roman"/>
          <w:lang w:val="en-US"/>
        </w:rPr>
        <w:fldChar w:fldCharType="end"/>
      </w:r>
      <w:r w:rsidR="00AF68C4" w:rsidRPr="00CB2C73">
        <w:rPr>
          <w:rFonts w:eastAsia="Times New Roman"/>
          <w:lang w:val="en-US"/>
        </w:rPr>
        <w:t xml:space="preserve"> </w:t>
      </w:r>
      <w:r w:rsidRPr="00CB2C73">
        <w:rPr>
          <w:rFonts w:eastAsia="Times New Roman"/>
          <w:lang w:val="en-US"/>
        </w:rPr>
        <w:t>define</w:t>
      </w:r>
      <w:r w:rsidR="00AF68C4" w:rsidRPr="00CB2C73">
        <w:rPr>
          <w:rFonts w:eastAsia="Times New Roman"/>
          <w:lang w:val="en-US"/>
        </w:rPr>
        <w:t>s</w:t>
      </w:r>
      <w:r w:rsidRPr="00CB2C73">
        <w:rPr>
          <w:rFonts w:eastAsia="Times New Roman"/>
          <w:lang w:val="en-US"/>
        </w:rPr>
        <w:t xml:space="preserve"> the requirements that a </w:t>
      </w:r>
      <w:r w:rsidR="008B5436" w:rsidRPr="00CB2C73">
        <w:rPr>
          <w:rFonts w:eastAsia="Times New Roman"/>
          <w:lang w:val="en-US"/>
        </w:rPr>
        <w:t>Program</w:t>
      </w:r>
      <w:r w:rsidRPr="00CB2C73">
        <w:rPr>
          <w:rFonts w:eastAsia="Times New Roman"/>
          <w:lang w:val="en-US"/>
        </w:rPr>
        <w:t xml:space="preserve"> must satisfy to achieve </w:t>
      </w:r>
      <w:r w:rsidR="00F40466" w:rsidRPr="00CB2C73">
        <w:rPr>
          <w:rFonts w:eastAsia="Times New Roman"/>
          <w:lang w:val="en-US"/>
        </w:rPr>
        <w:t xml:space="preserve">a </w:t>
      </w:r>
      <w:r w:rsidR="008E1D0B" w:rsidRPr="00CB2C73">
        <w:rPr>
          <w:rFonts w:eastAsia="Times New Roman"/>
          <w:lang w:val="en-US"/>
        </w:rPr>
        <w:t>core</w:t>
      </w:r>
      <w:r w:rsidR="00F40466" w:rsidRPr="00CB2C73">
        <w:rPr>
          <w:rFonts w:eastAsia="Times New Roman"/>
          <w:lang w:val="en-US"/>
        </w:rPr>
        <w:t xml:space="preserve"> level of </w:t>
      </w:r>
      <w:r w:rsidR="008B5436" w:rsidRPr="00CB2C73">
        <w:rPr>
          <w:rFonts w:eastAsia="Times New Roman"/>
          <w:lang w:val="en-US"/>
        </w:rPr>
        <w:t>Security Assurance</w:t>
      </w:r>
      <w:r w:rsidRPr="00CB2C73">
        <w:rPr>
          <w:rFonts w:eastAsia="Times New Roman"/>
          <w:lang w:val="en-US"/>
        </w:rPr>
        <w:t xml:space="preserve">. </w:t>
      </w:r>
      <w:r w:rsidR="00F40466" w:rsidRPr="00CB2C73">
        <w:rPr>
          <w:rFonts w:eastAsia="Times New Roman"/>
          <w:lang w:val="en-US"/>
        </w:rPr>
        <w:t>Each</w:t>
      </w:r>
      <w:r w:rsidRPr="00CB2C73">
        <w:rPr>
          <w:rFonts w:eastAsia="Times New Roman"/>
          <w:lang w:val="en-US"/>
        </w:rPr>
        <w:t xml:space="preserve"> requirement consists of one or more </w:t>
      </w:r>
      <w:r w:rsidR="00914C53" w:rsidRPr="00CB2C73">
        <w:rPr>
          <w:rFonts w:eastAsia="Times New Roman"/>
          <w:lang w:val="en-US"/>
        </w:rPr>
        <w:t>v</w:t>
      </w:r>
      <w:r w:rsidRPr="00CB2C73">
        <w:rPr>
          <w:rFonts w:eastAsia="Times New Roman"/>
          <w:lang w:val="en-US"/>
        </w:rPr>
        <w:t xml:space="preserve">erification </w:t>
      </w:r>
      <w:r w:rsidR="00914C53" w:rsidRPr="00CB2C73">
        <w:rPr>
          <w:rFonts w:eastAsia="Times New Roman"/>
          <w:lang w:val="en-US"/>
        </w:rPr>
        <w:t>m</w:t>
      </w:r>
      <w:r w:rsidRPr="00CB2C73">
        <w:rPr>
          <w:rFonts w:eastAsia="Times New Roman"/>
          <w:lang w:val="en-US"/>
        </w:rPr>
        <w:t>aterials (</w:t>
      </w:r>
      <w:r w:rsidRPr="00CB2C73">
        <w:rPr>
          <w:lang w:val="en-US"/>
        </w:rPr>
        <w:t>i.e.,</w:t>
      </w:r>
      <w:r w:rsidRPr="00CB2C73">
        <w:rPr>
          <w:rFonts w:eastAsia="Times New Roman"/>
          <w:lang w:val="en-US"/>
        </w:rPr>
        <w:t xml:space="preserve"> records) that must be produced to satisfy the requirement. Verification </w:t>
      </w:r>
      <w:r w:rsidR="00914C53" w:rsidRPr="00CB2C73">
        <w:rPr>
          <w:rFonts w:eastAsia="Times New Roman"/>
          <w:lang w:val="en-US"/>
        </w:rPr>
        <w:t>m</w:t>
      </w:r>
      <w:r w:rsidRPr="00CB2C73">
        <w:rPr>
          <w:rFonts w:eastAsia="Times New Roman"/>
          <w:lang w:val="en-US"/>
        </w:rPr>
        <w:t xml:space="preserve">aterials are not required to be made public, though an organization may choose to provide them to others, potentially under a Non-Disclosure Agreement (NDA). </w:t>
      </w:r>
    </w:p>
    <w:p w14:paraId="2EFBEE98" w14:textId="48C3268E" w:rsidR="004442AF" w:rsidRPr="00CB2C73" w:rsidRDefault="0007648D" w:rsidP="00AD665E">
      <w:pPr>
        <w:jc w:val="both"/>
        <w:rPr>
          <w:ins w:id="351" w:author="Coughlan Shane" w:date="2022-01-31T22:40:00Z"/>
          <w:lang w:val="en-US"/>
        </w:rPr>
      </w:pPr>
      <w:r w:rsidRPr="00CB2C73">
        <w:rPr>
          <w:lang w:val="en-US"/>
        </w:rPr>
        <w:t xml:space="preserve">This </w:t>
      </w:r>
      <w:del w:id="352" w:author="Coughlan Shane" w:date="2022-01-31T22:42:00Z">
        <w:r w:rsidR="00426426" w:rsidRPr="00CB2C73" w:rsidDel="00A520C7">
          <w:rPr>
            <w:lang w:val="en-US"/>
          </w:rPr>
          <w:delText xml:space="preserve">reference </w:delText>
        </w:r>
      </w:del>
      <w:del w:id="353" w:author="Coughlan Shane" w:date="2022-01-31T22:41:00Z">
        <w:r w:rsidR="00F57D44" w:rsidRPr="00CB2C73" w:rsidDel="00A520C7">
          <w:rPr>
            <w:lang w:val="en-US"/>
          </w:rPr>
          <w:delText>guide</w:delText>
        </w:r>
      </w:del>
      <w:ins w:id="354" w:author="Coughlan Shane" w:date="2022-01-31T22:42:00Z">
        <w:r w:rsidR="00A520C7" w:rsidRPr="00CB2C73">
          <w:rPr>
            <w:lang w:val="en-US"/>
          </w:rPr>
          <w:t>reference</w:t>
        </w:r>
      </w:ins>
      <w:ins w:id="355" w:author="Coughlan Shane" w:date="2022-01-31T22:41:00Z">
        <w:r w:rsidR="00A520C7" w:rsidRPr="00CB2C73">
          <w:rPr>
            <w:lang w:val="en-US"/>
          </w:rPr>
          <w:t xml:space="preserve"> specification</w:t>
        </w:r>
      </w:ins>
      <w:r w:rsidRPr="00CB2C73">
        <w:rPr>
          <w:lang w:val="en-US"/>
        </w:rPr>
        <w:t xml:space="preserve"> is licensed under </w:t>
      </w:r>
      <w:r w:rsidR="00102207" w:rsidRPr="00CB2C73">
        <w:rPr>
          <w:lang w:val="en-US"/>
          <w:rPrChange w:id="356" w:author="Coughlan Shane" w:date="2022-01-31T22:43:00Z">
            <w:rPr/>
          </w:rPrChange>
        </w:rPr>
        <w:fldChar w:fldCharType="begin"/>
      </w:r>
      <w:r w:rsidR="00102207" w:rsidRPr="00CB2C73">
        <w:rPr>
          <w:lang w:val="en-US"/>
          <w:rPrChange w:id="357" w:author="Coughlan Shane" w:date="2022-01-31T22:43:00Z">
            <w:rPr/>
          </w:rPrChange>
        </w:rPr>
        <w:instrText xml:space="preserve"> HYPERLINK "https://creativecommons.org/licenses/by/4.0/" </w:instrText>
      </w:r>
      <w:r w:rsidR="00102207" w:rsidRPr="00CB2C73">
        <w:rPr>
          <w:rPrChange w:id="358" w:author="Coughlan Shane" w:date="2022-01-31T22:43:00Z">
            <w:rPr>
              <w:rStyle w:val="Hyperlink"/>
              <w:lang w:val="en-US"/>
            </w:rPr>
          </w:rPrChange>
        </w:rPr>
        <w:fldChar w:fldCharType="separate"/>
      </w:r>
      <w:r w:rsidRPr="00CB2C73">
        <w:rPr>
          <w:rStyle w:val="Hyperlink"/>
          <w:lang w:val="en-US"/>
        </w:rPr>
        <w:t>Creative Commons Attribution License 4.0</w:t>
      </w:r>
      <w:r w:rsidR="00102207" w:rsidRPr="00CB2C73">
        <w:rPr>
          <w:rStyle w:val="Hyperlink"/>
          <w:lang w:val="en-US"/>
        </w:rPr>
        <w:fldChar w:fldCharType="end"/>
      </w:r>
      <w:r w:rsidRPr="00CB2C73">
        <w:rPr>
          <w:lang w:val="en-US"/>
        </w:rPr>
        <w:t xml:space="preserve"> (CC-BY-4.0).</w:t>
      </w:r>
      <w:ins w:id="359" w:author="Coughlan Shane" w:date="2022-01-31T22:39:00Z">
        <w:r w:rsidR="004442AF" w:rsidRPr="00CB2C73">
          <w:rPr>
            <w:lang w:val="en-US"/>
          </w:rPr>
          <w:t xml:space="preserve"> Because it takes the form of a Reference </w:t>
        </w:r>
        <w:proofErr w:type="gramStart"/>
        <w:r w:rsidR="004442AF" w:rsidRPr="00CB2C73">
          <w:rPr>
            <w:lang w:val="en-US"/>
          </w:rPr>
          <w:t>Specification, and</w:t>
        </w:r>
        <w:proofErr w:type="gramEnd"/>
        <w:r w:rsidR="004442AF" w:rsidRPr="00CB2C73">
          <w:rPr>
            <w:lang w:val="en-US"/>
          </w:rPr>
          <w:t xml:space="preserve"> is therefore intended to fit into the mental model applied to specification creation, it is not designed to be modified outside of the formal editing track. You can take part in editing this document via the Open</w:t>
        </w:r>
      </w:ins>
      <w:ins w:id="360" w:author="Coughlan Shane" w:date="2022-01-31T22:40:00Z">
        <w:r w:rsidR="004442AF" w:rsidRPr="00CB2C73">
          <w:rPr>
            <w:lang w:val="en-US"/>
          </w:rPr>
          <w:t>Chain Project bi-weekly calls. You can learn about joining these calls and our other activities here:</w:t>
        </w:r>
      </w:ins>
    </w:p>
    <w:p w14:paraId="33477A94" w14:textId="2551065A" w:rsidR="004442AF" w:rsidRPr="00CB2C73" w:rsidRDefault="004442AF" w:rsidP="00AD665E">
      <w:pPr>
        <w:jc w:val="both"/>
        <w:rPr>
          <w:lang w:val="en-US"/>
        </w:rPr>
      </w:pPr>
      <w:ins w:id="361" w:author="Coughlan Shane" w:date="2022-01-31T22:40:00Z">
        <w:r w:rsidRPr="00CB2C73">
          <w:rPr>
            <w:lang w:val="en-US"/>
          </w:rPr>
          <w:t>https://www.openchainproject.org/community</w:t>
        </w:r>
      </w:ins>
    </w:p>
    <w:p w14:paraId="17DC2542" w14:textId="77777777" w:rsidR="001A33D0" w:rsidRPr="00CB2C73" w:rsidRDefault="001A33D0" w:rsidP="001A33D0">
      <w:pPr>
        <w:rPr>
          <w:lang w:val="en-US"/>
        </w:rPr>
      </w:pPr>
    </w:p>
    <w:p w14:paraId="738E1FD4" w14:textId="77777777" w:rsidR="001A33D0" w:rsidRPr="00CB2C73" w:rsidRDefault="001A33D0" w:rsidP="001A33D0">
      <w:pPr>
        <w:pageBreakBefore/>
        <w:spacing w:after="360" w:line="360" w:lineRule="atLeast"/>
        <w:rPr>
          <w:b/>
          <w:sz w:val="32"/>
          <w:szCs w:val="32"/>
          <w:lang w:val="en-US"/>
        </w:rPr>
        <w:sectPr w:rsidR="001A33D0" w:rsidRPr="00CB2C73" w:rsidSect="00A63483">
          <w:headerReference w:type="even" r:id="rId9"/>
          <w:headerReference w:type="default" r:id="rId10"/>
          <w:footerReference w:type="even" r:id="rId11"/>
          <w:footerReference w:type="default" r:id="rId12"/>
          <w:headerReference w:type="first" r:id="rId13"/>
          <w:footerReference w:type="first" r:id="rId14"/>
          <w:pgSz w:w="12240" w:h="15840" w:code="1"/>
          <w:pgMar w:top="1008" w:right="1080" w:bottom="1008" w:left="1080" w:header="706" w:footer="288" w:gutter="0"/>
          <w:pgNumType w:fmt="lowerRoman"/>
          <w:cols w:space="720"/>
          <w:titlePg/>
          <w:docGrid w:linePitch="299"/>
        </w:sectPr>
      </w:pPr>
    </w:p>
    <w:p w14:paraId="2E67F377" w14:textId="05E126FE" w:rsidR="001A33D0" w:rsidRPr="00CB2C73" w:rsidRDefault="008A395D" w:rsidP="00331ACB">
      <w:pPr>
        <w:pStyle w:val="zzSTDTitle"/>
        <w:spacing w:before="0" w:after="240"/>
        <w:rPr>
          <w:b w:val="0"/>
          <w:color w:val="auto"/>
          <w:lang w:val="en-US"/>
        </w:rPr>
      </w:pPr>
      <w:r w:rsidRPr="00CB2C73">
        <w:rPr>
          <w:color w:val="auto"/>
          <w:szCs w:val="32"/>
          <w:lang w:val="en-US"/>
        </w:rPr>
        <w:lastRenderedPageBreak/>
        <w:t>OpenChain</w:t>
      </w:r>
      <w:r w:rsidR="000712AF" w:rsidRPr="00CB2C73">
        <w:rPr>
          <w:color w:val="auto"/>
          <w:szCs w:val="32"/>
          <w:lang w:val="en-US"/>
        </w:rPr>
        <w:t xml:space="preserve"> </w:t>
      </w:r>
      <w:r w:rsidR="00F57D44" w:rsidRPr="00CB2C73">
        <w:rPr>
          <w:color w:val="auto"/>
          <w:szCs w:val="32"/>
          <w:lang w:val="en-US"/>
        </w:rPr>
        <w:t xml:space="preserve">Security Assurance </w:t>
      </w:r>
      <w:del w:id="371" w:author="Coughlan Shane" w:date="2022-01-31T22:42:00Z">
        <w:r w:rsidR="00F57D44" w:rsidRPr="00CB2C73" w:rsidDel="00A520C7">
          <w:rPr>
            <w:color w:val="auto"/>
            <w:szCs w:val="32"/>
            <w:lang w:val="en-US"/>
          </w:rPr>
          <w:delText xml:space="preserve">Reference </w:delText>
        </w:r>
      </w:del>
      <w:del w:id="372" w:author="Coughlan Shane" w:date="2022-01-31T22:41:00Z">
        <w:r w:rsidR="00F57D44" w:rsidRPr="00CB2C73" w:rsidDel="00A520C7">
          <w:rPr>
            <w:color w:val="auto"/>
            <w:szCs w:val="32"/>
            <w:lang w:val="en-US"/>
          </w:rPr>
          <w:delText>Guide</w:delText>
        </w:r>
      </w:del>
      <w:ins w:id="373" w:author="Coughlan Shane" w:date="2022-01-31T22:42:00Z">
        <w:r w:rsidR="00A520C7" w:rsidRPr="00CB2C73">
          <w:rPr>
            <w:color w:val="auto"/>
            <w:szCs w:val="32"/>
            <w:lang w:val="en-US"/>
          </w:rPr>
          <w:t>Reference</w:t>
        </w:r>
      </w:ins>
      <w:ins w:id="374" w:author="Coughlan Shane" w:date="2022-01-31T22:41:00Z">
        <w:r w:rsidR="00A520C7" w:rsidRPr="00CB2C73">
          <w:rPr>
            <w:color w:val="auto"/>
            <w:szCs w:val="32"/>
            <w:lang w:val="en-US"/>
          </w:rPr>
          <w:t xml:space="preserve"> </w:t>
        </w:r>
      </w:ins>
      <w:ins w:id="375" w:author="Coughlan Shane" w:date="2022-01-31T22:45:00Z">
        <w:r w:rsidR="00EB5FD4">
          <w:rPr>
            <w:color w:val="auto"/>
            <w:szCs w:val="32"/>
            <w:lang w:val="en-US"/>
          </w:rPr>
          <w:t>S</w:t>
        </w:r>
      </w:ins>
      <w:ins w:id="376" w:author="Coughlan Shane" w:date="2022-01-31T22:41:00Z">
        <w:r w:rsidR="00A520C7" w:rsidRPr="00CB2C73">
          <w:rPr>
            <w:color w:val="auto"/>
            <w:szCs w:val="32"/>
            <w:lang w:val="en-US"/>
          </w:rPr>
          <w:t>pecification</w:t>
        </w:r>
      </w:ins>
    </w:p>
    <w:p w14:paraId="64F3E1FD" w14:textId="6E5D842A" w:rsidR="001A33D0" w:rsidRPr="00CB2C73" w:rsidRDefault="001A33D0" w:rsidP="001A33D0">
      <w:pPr>
        <w:pStyle w:val="Heading1"/>
        <w:tabs>
          <w:tab w:val="clear" w:pos="432"/>
        </w:tabs>
        <w:ind w:left="0" w:firstLine="0"/>
        <w:rPr>
          <w:lang w:val="en-US"/>
        </w:rPr>
      </w:pPr>
      <w:bookmarkStart w:id="377" w:name="_Toc353342669"/>
      <w:bookmarkStart w:id="378" w:name="_Toc79496716"/>
      <w:r w:rsidRPr="00CB2C73">
        <w:rPr>
          <w:lang w:val="en-US"/>
        </w:rPr>
        <w:t>Scope</w:t>
      </w:r>
      <w:bookmarkEnd w:id="377"/>
      <w:bookmarkEnd w:id="378"/>
    </w:p>
    <w:p w14:paraId="5F2D8194" w14:textId="1C6EE3D7" w:rsidR="00CE656F" w:rsidRPr="00CB2C73" w:rsidRDefault="00CE656F" w:rsidP="00AD665E">
      <w:pPr>
        <w:spacing w:after="0"/>
        <w:jc w:val="both"/>
        <w:rPr>
          <w:rFonts w:eastAsia="Times New Roman"/>
          <w:lang w:val="en-US"/>
        </w:rPr>
      </w:pPr>
      <w:r w:rsidRPr="00CB2C73">
        <w:rPr>
          <w:lang w:val="en-US"/>
        </w:rPr>
        <w:t xml:space="preserve">This document specifies the key requirements of a quality </w:t>
      </w:r>
      <w:del w:id="379" w:author="Coughlan Shane" w:date="2022-01-31T22:44:00Z">
        <w:r w:rsidR="00871F0B" w:rsidRPr="00CB2C73" w:rsidDel="00993703">
          <w:rPr>
            <w:lang w:val="en-US"/>
          </w:rPr>
          <w:delText>Open Source</w:delText>
        </w:r>
      </w:del>
      <w:proofErr w:type="gramStart"/>
      <w:ins w:id="380"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Pr="00CB2C73">
        <w:rPr>
          <w:lang w:val="en-US"/>
        </w:rPr>
        <w:t xml:space="preserve"> </w:t>
      </w:r>
      <w:r w:rsidR="008B5436" w:rsidRPr="00CB2C73">
        <w:rPr>
          <w:lang w:val="en-US"/>
        </w:rPr>
        <w:t>Program</w:t>
      </w:r>
      <w:r w:rsidRPr="00CB2C73">
        <w:rPr>
          <w:lang w:val="en-US"/>
        </w:rPr>
        <w:t xml:space="preserve"> that </w:t>
      </w:r>
      <w:r w:rsidR="008E1D0B" w:rsidRPr="00CB2C73">
        <w:rPr>
          <w:lang w:val="en-US"/>
        </w:rPr>
        <w:t>establishes</w:t>
      </w:r>
      <w:r w:rsidRPr="00CB2C73">
        <w:rPr>
          <w:lang w:val="en-US"/>
        </w:rPr>
        <w:t xml:space="preserve"> trust between organizations exchanging software solutions comprised of </w:t>
      </w:r>
      <w:del w:id="381" w:author="Coughlan Shane" w:date="2022-01-31T22:43:00Z">
        <w:r w:rsidR="00871F0B" w:rsidRPr="00CB2C73" w:rsidDel="00C74577">
          <w:rPr>
            <w:lang w:val="en-US"/>
          </w:rPr>
          <w:delText>Open Source</w:delText>
        </w:r>
        <w:r w:rsidRPr="00CB2C73" w:rsidDel="00C74577">
          <w:rPr>
            <w:lang w:val="en-US"/>
          </w:rPr>
          <w:delText xml:space="preserve"> software</w:delText>
        </w:r>
      </w:del>
      <w:ins w:id="382" w:author="Coughlan Shane" w:date="2022-01-31T22:44:00Z">
        <w:r w:rsidR="00993703">
          <w:rPr>
            <w:lang w:val="en-US"/>
          </w:rPr>
          <w:t>Open Source Software</w:t>
        </w:r>
      </w:ins>
      <w:r w:rsidRPr="00CB2C73">
        <w:rPr>
          <w:lang w:val="en-US"/>
        </w:rPr>
        <w:t>.</w:t>
      </w:r>
    </w:p>
    <w:p w14:paraId="17DD6DE8" w14:textId="7CAB19C2" w:rsidR="001A33D0" w:rsidRPr="00CB2C73" w:rsidRDefault="001A33D0" w:rsidP="005641F2">
      <w:pPr>
        <w:pStyle w:val="Heading1"/>
        <w:tabs>
          <w:tab w:val="clear" w:pos="432"/>
        </w:tabs>
        <w:spacing w:after="100" w:afterAutospacing="1"/>
        <w:ind w:left="0" w:firstLine="0"/>
        <w:rPr>
          <w:lang w:val="en-US"/>
        </w:rPr>
      </w:pPr>
      <w:bookmarkStart w:id="383" w:name="_Toc24197198"/>
      <w:bookmarkStart w:id="384" w:name="_Toc24197400"/>
      <w:bookmarkStart w:id="385" w:name="_Toc24314645"/>
      <w:bookmarkStart w:id="386" w:name="_Toc24315225"/>
      <w:bookmarkStart w:id="387" w:name="_Toc24316169"/>
      <w:bookmarkStart w:id="388" w:name="_Toc36758247"/>
      <w:bookmarkStart w:id="389" w:name="_Toc24197199"/>
      <w:bookmarkStart w:id="390" w:name="_Toc24197401"/>
      <w:bookmarkStart w:id="391" w:name="_Toc24314646"/>
      <w:bookmarkStart w:id="392" w:name="_Toc24315226"/>
      <w:bookmarkStart w:id="393" w:name="_Toc24316170"/>
      <w:bookmarkStart w:id="394" w:name="_Toc36758248"/>
      <w:bookmarkStart w:id="395" w:name="_Toc24197200"/>
      <w:bookmarkStart w:id="396" w:name="_Toc24197402"/>
      <w:bookmarkStart w:id="397" w:name="_Toc24314647"/>
      <w:bookmarkStart w:id="398" w:name="_Toc24315227"/>
      <w:bookmarkStart w:id="399" w:name="_Toc24316171"/>
      <w:bookmarkStart w:id="400" w:name="_Toc36758249"/>
      <w:bookmarkStart w:id="401" w:name="_Toc353342671"/>
      <w:bookmarkStart w:id="402" w:name="_Ref11912974"/>
      <w:bookmarkStart w:id="403" w:name="_Toc79496717"/>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r w:rsidRPr="00CB2C73">
        <w:rPr>
          <w:lang w:val="en-US"/>
        </w:rPr>
        <w:t>Terms and definitions</w:t>
      </w:r>
      <w:bookmarkEnd w:id="401"/>
      <w:bookmarkEnd w:id="402"/>
      <w:bookmarkEnd w:id="403"/>
    </w:p>
    <w:p w14:paraId="72650AFD" w14:textId="15E3D04B" w:rsidR="00872AA6" w:rsidRPr="00CB2C73" w:rsidRDefault="0070124E" w:rsidP="00E825E6">
      <w:pPr>
        <w:jc w:val="both"/>
        <w:rPr>
          <w:lang w:val="en-US"/>
        </w:rPr>
      </w:pPr>
      <w:r w:rsidRPr="00CB2C73">
        <w:rPr>
          <w:lang w:val="en-US"/>
        </w:rPr>
        <w:t>For the purposes of this document, the following terms and definitions apply.</w:t>
      </w:r>
    </w:p>
    <w:p w14:paraId="551A7352" w14:textId="20F17572" w:rsidR="00D70896" w:rsidRPr="00CB2C73" w:rsidRDefault="00D70896" w:rsidP="00D70896">
      <w:pPr>
        <w:spacing w:after="0" w:line="240" w:lineRule="auto"/>
        <w:rPr>
          <w:lang w:val="en-US"/>
        </w:rPr>
      </w:pPr>
      <w:r w:rsidRPr="00CB2C73">
        <w:rPr>
          <w:b/>
          <w:lang w:val="en-US"/>
        </w:rPr>
        <w:t>2</w:t>
      </w:r>
      <w:r w:rsidRPr="00CB2C73">
        <w:rPr>
          <w:b/>
          <w:lang w:val="en-US"/>
          <w:rPrChange w:id="404" w:author="Coughlan Shane" w:date="2022-01-31T22:43:00Z">
            <w:rPr>
              <w:b/>
              <w:noProof/>
              <w:lang w:val="en-US"/>
            </w:rPr>
          </w:rPrChange>
        </w:rPr>
        <w:t>.</w:t>
      </w:r>
      <w:r w:rsidR="008E1D0B" w:rsidRPr="00CB2C73">
        <w:rPr>
          <w:b/>
          <w:lang w:val="en-US"/>
        </w:rPr>
        <w:t>1</w:t>
      </w:r>
      <w:r w:rsidRPr="00CB2C73">
        <w:rPr>
          <w:b/>
          <w:lang w:val="en-US"/>
        </w:rPr>
        <w:t xml:space="preserve"> </w:t>
      </w:r>
      <w:r w:rsidR="00F4411F" w:rsidRPr="00CB2C73">
        <w:rPr>
          <w:b/>
          <w:lang w:val="en-US"/>
        </w:rPr>
        <w:t>CVE</w:t>
      </w:r>
    </w:p>
    <w:p w14:paraId="36902E20" w14:textId="60CC2FE4" w:rsidR="00F4411F" w:rsidRPr="00CB2C73" w:rsidRDefault="00D70896" w:rsidP="00AD665E">
      <w:pPr>
        <w:spacing w:after="120" w:line="220" w:lineRule="atLeast"/>
        <w:rPr>
          <w:lang w:val="en-US"/>
        </w:rPr>
      </w:pPr>
      <w:r w:rsidRPr="00CB2C73">
        <w:rPr>
          <w:lang w:val="en-US"/>
        </w:rPr>
        <w:t xml:space="preserve">Common Vulnerabilities and Exposures (CVE) is a public database of disclosed computer software security issues and flaws. </w:t>
      </w:r>
      <w:r w:rsidR="00580DDE" w:rsidRPr="00CB2C73">
        <w:rPr>
          <w:lang w:val="en-US"/>
        </w:rPr>
        <w:t>When someone refers to a CVE, they mean a security flaw that's been assigned a CVE ID number</w:t>
      </w:r>
      <w:r w:rsidRPr="00CB2C73">
        <w:rPr>
          <w:lang w:val="en-US"/>
        </w:rPr>
        <w:t xml:space="preserve"> within the database. </w:t>
      </w:r>
      <w:r w:rsidR="00D36577" w:rsidRPr="00CB2C73">
        <w:rPr>
          <w:lang w:val="en-US"/>
        </w:rPr>
        <w:t xml:space="preserve">The </w:t>
      </w:r>
      <w:r w:rsidRPr="00CB2C73">
        <w:rPr>
          <w:lang w:val="en-US"/>
        </w:rPr>
        <w:t>CVE database is sponsored by the US Department of Homeland Security (DHS) and the Cybersecurity and Infrastructure Security Agency (CISA).</w:t>
      </w:r>
    </w:p>
    <w:p w14:paraId="667D8407" w14:textId="25F1A50E" w:rsidR="00F4411F" w:rsidRPr="00CB2C73" w:rsidRDefault="00F4411F" w:rsidP="00F4411F">
      <w:pPr>
        <w:spacing w:after="0" w:line="240" w:lineRule="auto"/>
        <w:rPr>
          <w:lang w:val="en-US"/>
        </w:rPr>
      </w:pPr>
      <w:r w:rsidRPr="00CB2C73">
        <w:rPr>
          <w:b/>
          <w:lang w:val="en-US"/>
        </w:rPr>
        <w:t>2</w:t>
      </w:r>
      <w:r w:rsidRPr="00CB2C73">
        <w:rPr>
          <w:b/>
          <w:lang w:val="en-US"/>
          <w:rPrChange w:id="405" w:author="Coughlan Shane" w:date="2022-01-31T22:43:00Z">
            <w:rPr>
              <w:b/>
              <w:noProof/>
              <w:lang w:val="en-US"/>
            </w:rPr>
          </w:rPrChange>
        </w:rPr>
        <w:t>.</w:t>
      </w:r>
      <w:r w:rsidRPr="00CB2C73">
        <w:rPr>
          <w:b/>
          <w:lang w:val="en-US"/>
        </w:rPr>
        <w:t xml:space="preserve">2 </w:t>
      </w:r>
      <w:bookmarkStart w:id="406" w:name="_Hlk79484080"/>
      <w:r w:rsidR="003B0CEC" w:rsidRPr="00CB2C73">
        <w:rPr>
          <w:b/>
          <w:lang w:val="en-US"/>
        </w:rPr>
        <w:t>K</w:t>
      </w:r>
      <w:r w:rsidRPr="00CB2C73">
        <w:rPr>
          <w:b/>
          <w:lang w:val="en-US"/>
        </w:rPr>
        <w:t xml:space="preserve">nown </w:t>
      </w:r>
      <w:r w:rsidR="00D36577" w:rsidRPr="00CB2C73">
        <w:rPr>
          <w:b/>
          <w:lang w:val="en-US"/>
        </w:rPr>
        <w:t>Vulnerability (</w:t>
      </w:r>
      <w:r w:rsidR="003B0CEC" w:rsidRPr="00CB2C73">
        <w:rPr>
          <w:b/>
          <w:lang w:val="en-US"/>
        </w:rPr>
        <w:t>V</w:t>
      </w:r>
      <w:r w:rsidRPr="00CB2C73">
        <w:rPr>
          <w:b/>
          <w:lang w:val="en-US"/>
        </w:rPr>
        <w:t>ulnerabilities</w:t>
      </w:r>
      <w:bookmarkEnd w:id="406"/>
      <w:r w:rsidR="00D36577" w:rsidRPr="00CB2C73">
        <w:rPr>
          <w:b/>
          <w:lang w:val="en-US"/>
        </w:rPr>
        <w:t>)</w:t>
      </w:r>
    </w:p>
    <w:p w14:paraId="02896CFC" w14:textId="4CF9DCFA" w:rsidR="00A25A56" w:rsidRPr="00CB2C73" w:rsidRDefault="003B0CEC" w:rsidP="00AD665E">
      <w:pPr>
        <w:spacing w:after="120" w:line="220" w:lineRule="atLeast"/>
        <w:rPr>
          <w:lang w:val="en-US"/>
        </w:rPr>
      </w:pPr>
      <w:r w:rsidRPr="00CB2C73">
        <w:rPr>
          <w:lang w:val="en-US"/>
        </w:rPr>
        <w:t>Secur</w:t>
      </w:r>
      <w:r w:rsidR="00AF141E" w:rsidRPr="00CB2C73">
        <w:rPr>
          <w:lang w:val="en-US"/>
        </w:rPr>
        <w:t>ity</w:t>
      </w:r>
      <w:r w:rsidRPr="00CB2C73">
        <w:rPr>
          <w:lang w:val="en-US"/>
        </w:rPr>
        <w:t xml:space="preserve"> v</w:t>
      </w:r>
      <w:r w:rsidR="00F4411F" w:rsidRPr="00CB2C73">
        <w:rPr>
          <w:lang w:val="en-US"/>
        </w:rPr>
        <w:t xml:space="preserve">ulnerabilities that were discovered in </w:t>
      </w:r>
      <w:del w:id="407" w:author="Coughlan Shane" w:date="2022-01-31T22:44:00Z">
        <w:r w:rsidR="00871F0B" w:rsidRPr="00CB2C73" w:rsidDel="00993703">
          <w:rPr>
            <w:lang w:val="en-US"/>
          </w:rPr>
          <w:delText>Open Source</w:delText>
        </w:r>
      </w:del>
      <w:proofErr w:type="gramStart"/>
      <w:ins w:id="408" w:author="Coughlan Shane" w:date="2022-01-31T22:44:00Z">
        <w:r w:rsidR="00993703">
          <w:rPr>
            <w:lang w:val="en-US"/>
          </w:rPr>
          <w:t>Open Source</w:t>
        </w:r>
        <w:proofErr w:type="gramEnd"/>
        <w:r w:rsidR="00993703">
          <w:rPr>
            <w:lang w:val="en-US"/>
          </w:rPr>
          <w:t xml:space="preserve"> Software</w:t>
        </w:r>
      </w:ins>
      <w:r w:rsidR="00871F0B" w:rsidRPr="00CB2C73">
        <w:rPr>
          <w:lang w:val="en-US"/>
        </w:rPr>
        <w:t xml:space="preserve"> </w:t>
      </w:r>
      <w:r w:rsidR="00F4411F" w:rsidRPr="00CB2C73">
        <w:rPr>
          <w:lang w:val="en-US"/>
        </w:rPr>
        <w:t xml:space="preserve">components </w:t>
      </w:r>
      <w:r w:rsidR="00D10CBC" w:rsidRPr="00CB2C73">
        <w:rPr>
          <w:lang w:val="en-US"/>
        </w:rPr>
        <w:t>that are</w:t>
      </w:r>
      <w:r w:rsidR="00F4411F" w:rsidRPr="00CB2C73">
        <w:rPr>
          <w:lang w:val="en-US"/>
        </w:rPr>
        <w:t xml:space="preserve"> publicly </w:t>
      </w:r>
      <w:r w:rsidR="00AF141E" w:rsidRPr="00CB2C73">
        <w:rPr>
          <w:lang w:val="en-US"/>
        </w:rPr>
        <w:t>available</w:t>
      </w:r>
      <w:r w:rsidR="00F4411F" w:rsidRPr="00CB2C73">
        <w:rPr>
          <w:lang w:val="en-US"/>
        </w:rPr>
        <w:t xml:space="preserve">. </w:t>
      </w:r>
      <w:r w:rsidRPr="00CB2C73">
        <w:rPr>
          <w:lang w:val="en-US"/>
        </w:rPr>
        <w:t>T</w:t>
      </w:r>
      <w:r w:rsidR="00F4411F" w:rsidRPr="00CB2C73">
        <w:rPr>
          <w:lang w:val="en-US"/>
        </w:rPr>
        <w:t xml:space="preserve">hat would include any publicly published </w:t>
      </w:r>
      <w:r w:rsidRPr="00CB2C73">
        <w:rPr>
          <w:lang w:val="en-US"/>
        </w:rPr>
        <w:t xml:space="preserve">vulnerabilities </w:t>
      </w:r>
      <w:r w:rsidR="00F4411F" w:rsidRPr="00CB2C73">
        <w:rPr>
          <w:lang w:val="en-US"/>
        </w:rPr>
        <w:t>including but not limited to CVEs</w:t>
      </w:r>
      <w:r w:rsidRPr="00CB2C73">
        <w:rPr>
          <w:lang w:val="en-US"/>
        </w:rPr>
        <w:t xml:space="preserve">, </w:t>
      </w:r>
      <w:r w:rsidR="00AF3908" w:rsidRPr="00CB2C73">
        <w:rPr>
          <w:rFonts w:eastAsia="Times New Roman"/>
          <w:lang w:val="en-US"/>
          <w:rPrChange w:id="409" w:author="Coughlan Shane" w:date="2022-01-31T22:43:00Z">
            <w:rPr>
              <w:rFonts w:eastAsia="Times New Roman"/>
            </w:rPr>
          </w:rPrChange>
        </w:rPr>
        <w:t>GitHub/GitLab vulnerability </w:t>
      </w:r>
      <w:r w:rsidR="00AF3908" w:rsidRPr="00CB2C73">
        <w:rPr>
          <w:lang w:val="en-US"/>
        </w:rPr>
        <w:t>alerts</w:t>
      </w:r>
      <w:r w:rsidR="00F4411F" w:rsidRPr="00CB2C73">
        <w:rPr>
          <w:lang w:val="en-US"/>
        </w:rPr>
        <w:t xml:space="preserve">, package manager </w:t>
      </w:r>
      <w:r w:rsidR="00D36577" w:rsidRPr="00CB2C73">
        <w:rPr>
          <w:lang w:val="en-US"/>
        </w:rPr>
        <w:t>alerts</w:t>
      </w:r>
      <w:r w:rsidR="00F4411F" w:rsidRPr="00CB2C73">
        <w:rPr>
          <w:lang w:val="en-US"/>
        </w:rPr>
        <w:t xml:space="preserve"> and so forth.  </w:t>
      </w:r>
    </w:p>
    <w:p w14:paraId="2AF9035C" w14:textId="03B342CD" w:rsidR="00A25A56" w:rsidRPr="00CB2C73" w:rsidRDefault="00A25A56" w:rsidP="00A25A56">
      <w:pPr>
        <w:spacing w:after="0" w:line="240" w:lineRule="auto"/>
        <w:rPr>
          <w:lang w:val="en-US"/>
        </w:rPr>
      </w:pPr>
      <w:r w:rsidRPr="00CB2C73">
        <w:rPr>
          <w:b/>
          <w:lang w:val="en-US"/>
        </w:rPr>
        <w:t>2</w:t>
      </w:r>
      <w:r w:rsidRPr="00CB2C73">
        <w:rPr>
          <w:b/>
          <w:lang w:val="en-US"/>
          <w:rPrChange w:id="410" w:author="Coughlan Shane" w:date="2022-01-31T22:43:00Z">
            <w:rPr>
              <w:b/>
              <w:noProof/>
              <w:lang w:val="en-US"/>
            </w:rPr>
          </w:rPrChange>
        </w:rPr>
        <w:t>.</w:t>
      </w:r>
      <w:r w:rsidR="008E1D0B" w:rsidRPr="00CB2C73">
        <w:rPr>
          <w:b/>
          <w:lang w:val="en-US"/>
        </w:rPr>
        <w:t>3</w:t>
      </w:r>
      <w:r w:rsidRPr="00CB2C73">
        <w:rPr>
          <w:b/>
          <w:lang w:val="en-US"/>
        </w:rPr>
        <w:t xml:space="preserve"> </w:t>
      </w:r>
      <w:del w:id="411" w:author="Coughlan Shane" w:date="2022-01-31T22:44:00Z">
        <w:r w:rsidR="00A91865" w:rsidRPr="00CB2C73" w:rsidDel="00993703">
          <w:rPr>
            <w:b/>
            <w:lang w:val="en-US"/>
          </w:rPr>
          <w:delText>Open Source</w:delText>
        </w:r>
      </w:del>
      <w:proofErr w:type="gramStart"/>
      <w:ins w:id="412" w:author="Coughlan Shane" w:date="2022-01-31T22:44:00Z">
        <w:r w:rsidR="00993703">
          <w:rPr>
            <w:b/>
            <w:lang w:val="en-US"/>
          </w:rPr>
          <w:t>Open Source</w:t>
        </w:r>
        <w:proofErr w:type="gramEnd"/>
        <w:r w:rsidR="00993703">
          <w:rPr>
            <w:b/>
            <w:lang w:val="en-US"/>
          </w:rPr>
          <w:t xml:space="preserve"> Software</w:t>
        </w:r>
      </w:ins>
    </w:p>
    <w:p w14:paraId="6718F6FC" w14:textId="683438A8" w:rsidR="00A25A56" w:rsidRPr="00CB2C73" w:rsidRDefault="00A25A56" w:rsidP="00AD665E">
      <w:pPr>
        <w:spacing w:after="120"/>
        <w:rPr>
          <w:lang w:val="en-US"/>
        </w:rPr>
      </w:pPr>
      <w:r w:rsidRPr="00CB2C73">
        <w:rPr>
          <w:lang w:val="en-US"/>
          <w:rPrChange w:id="413" w:author="Coughlan Shane" w:date="2022-01-31T22:43:00Z">
            <w:rPr/>
          </w:rPrChange>
        </w:rPr>
        <w:t xml:space="preserve">software subject to one or more licenses that meet the </w:t>
      </w:r>
      <w:del w:id="414" w:author="Coughlan Shane" w:date="2022-01-31T22:44:00Z">
        <w:r w:rsidRPr="00CB2C73" w:rsidDel="00993703">
          <w:rPr>
            <w:lang w:val="en-US"/>
            <w:rPrChange w:id="415" w:author="Coughlan Shane" w:date="2022-01-31T22:43:00Z">
              <w:rPr/>
            </w:rPrChange>
          </w:rPr>
          <w:delText>Open Source</w:delText>
        </w:r>
      </w:del>
      <w:proofErr w:type="gramStart"/>
      <w:ins w:id="416" w:author="Coughlan Shane" w:date="2022-01-31T22:44:00Z">
        <w:r w:rsidR="00993703">
          <w:rPr>
            <w:lang w:val="en-US"/>
          </w:rPr>
          <w:t>Open Source</w:t>
        </w:r>
        <w:proofErr w:type="gramEnd"/>
        <w:r w:rsidR="00993703">
          <w:rPr>
            <w:lang w:val="en-US"/>
          </w:rPr>
          <w:t xml:space="preserve"> Software</w:t>
        </w:r>
      </w:ins>
      <w:r w:rsidRPr="00CB2C73">
        <w:rPr>
          <w:lang w:val="en-US"/>
          <w:rPrChange w:id="417" w:author="Coughlan Shane" w:date="2022-01-31T22:43:00Z">
            <w:rPr/>
          </w:rPrChange>
        </w:rPr>
        <w:t xml:space="preserve"> Definition published by the </w:t>
      </w:r>
      <w:del w:id="418" w:author="Coughlan Shane" w:date="2022-01-31T22:44:00Z">
        <w:r w:rsidRPr="00CB2C73" w:rsidDel="00993703">
          <w:rPr>
            <w:lang w:val="en-US"/>
            <w:rPrChange w:id="419" w:author="Coughlan Shane" w:date="2022-01-31T22:43:00Z">
              <w:rPr/>
            </w:rPrChange>
          </w:rPr>
          <w:delText>Open Source</w:delText>
        </w:r>
      </w:del>
      <w:ins w:id="420" w:author="Coughlan Shane" w:date="2022-01-31T22:44:00Z">
        <w:r w:rsidR="00993703">
          <w:rPr>
            <w:lang w:val="en-US"/>
          </w:rPr>
          <w:t>Open Source Software</w:t>
        </w:r>
      </w:ins>
      <w:r w:rsidRPr="00CB2C73">
        <w:rPr>
          <w:lang w:val="en-US"/>
          <w:rPrChange w:id="421" w:author="Coughlan Shane" w:date="2022-01-31T22:43:00Z">
            <w:rPr/>
          </w:rPrChange>
        </w:rPr>
        <w:t xml:space="preserve"> Initiative (see </w:t>
      </w:r>
      <w:ins w:id="422" w:author="Coughlan Shane" w:date="2022-01-31T22:45:00Z">
        <w:r w:rsidR="003B4DF4">
          <w:rPr>
            <w:lang w:val="en-US"/>
          </w:rPr>
          <w:t>www</w:t>
        </w:r>
      </w:ins>
      <w:ins w:id="423" w:author="Coughlan Shane" w:date="2022-01-31T22:46:00Z">
        <w:r w:rsidR="003B4DF4">
          <w:rPr>
            <w:lang w:val="en-US"/>
          </w:rPr>
          <w:t>.</w:t>
        </w:r>
      </w:ins>
      <w:r w:rsidRPr="00CB2C73">
        <w:rPr>
          <w:lang w:val="en-US"/>
          <w:rPrChange w:id="424" w:author="Coughlan Shane" w:date="2022-01-31T22:43:00Z">
            <w:rPr/>
          </w:rPrChange>
        </w:rPr>
        <w:t xml:space="preserve">opensource.org/osd) or the Free Software Definition published by the Free Software Foundation (see </w:t>
      </w:r>
      <w:ins w:id="425" w:author="Coughlan Shane" w:date="2022-01-31T22:46:00Z">
        <w:r w:rsidR="003B4DF4">
          <w:rPr>
            <w:lang w:val="en-US"/>
          </w:rPr>
          <w:t>www.</w:t>
        </w:r>
      </w:ins>
      <w:r w:rsidRPr="00CB2C73">
        <w:rPr>
          <w:lang w:val="en-US"/>
          <w:rPrChange w:id="426" w:author="Coughlan Shane" w:date="2022-01-31T22:43:00Z">
            <w:rPr/>
          </w:rPrChange>
        </w:rPr>
        <w:t>gnu.org/philosophy/free-sw.html) or similar license</w:t>
      </w:r>
    </w:p>
    <w:p w14:paraId="6699592E" w14:textId="511DF8D0" w:rsidR="00872AA6" w:rsidRPr="00CB2C73" w:rsidRDefault="00C87E2B" w:rsidP="004E6DA5">
      <w:pPr>
        <w:spacing w:after="120"/>
        <w:rPr>
          <w:b/>
          <w:lang w:val="en-US"/>
        </w:rPr>
      </w:pPr>
      <w:r w:rsidRPr="00CB2C73">
        <w:rPr>
          <w:b/>
          <w:lang w:val="en-US"/>
        </w:rPr>
        <w:t>2</w:t>
      </w:r>
      <w:r w:rsidR="002049F5" w:rsidRPr="00CB2C73">
        <w:rPr>
          <w:b/>
          <w:lang w:val="en-US"/>
          <w:rPrChange w:id="427" w:author="Coughlan Shane" w:date="2022-01-31T22:43:00Z">
            <w:rPr>
              <w:b/>
              <w:noProof/>
              <w:lang w:val="en-US"/>
            </w:rPr>
          </w:rPrChange>
        </w:rPr>
        <w:t>.</w:t>
      </w:r>
      <w:r w:rsidR="008E1D0B" w:rsidRPr="00CB2C73">
        <w:rPr>
          <w:b/>
          <w:lang w:val="en-US"/>
        </w:rPr>
        <w:t>4</w:t>
      </w:r>
      <w:r w:rsidR="0052423C" w:rsidRPr="00CB2C73">
        <w:rPr>
          <w:b/>
          <w:lang w:val="en-US"/>
        </w:rPr>
        <w:t xml:space="preserve"> </w:t>
      </w:r>
      <w:r w:rsidR="00A91865" w:rsidRPr="00CB2C73">
        <w:rPr>
          <w:b/>
          <w:lang w:val="en-US"/>
        </w:rPr>
        <w:t>P</w:t>
      </w:r>
      <w:r w:rsidR="00872AA6" w:rsidRPr="00CB2C73">
        <w:rPr>
          <w:b/>
          <w:lang w:val="en-US"/>
        </w:rPr>
        <w:t>rogram</w:t>
      </w:r>
      <w:r w:rsidR="0048006F" w:rsidRPr="00CB2C73">
        <w:rPr>
          <w:b/>
          <w:lang w:val="en-US"/>
        </w:rPr>
        <w:br/>
      </w:r>
      <w:r w:rsidR="00872AA6" w:rsidRPr="00CB2C73">
        <w:rPr>
          <w:lang w:val="en-US"/>
        </w:rPr>
        <w:t xml:space="preserve">the set of policies, processes and personnel that </w:t>
      </w:r>
      <w:r w:rsidR="009B573D" w:rsidRPr="00CB2C73">
        <w:rPr>
          <w:lang w:val="en-US"/>
        </w:rPr>
        <w:t xml:space="preserve">comprise </w:t>
      </w:r>
      <w:r w:rsidR="00872AA6" w:rsidRPr="00CB2C73">
        <w:rPr>
          <w:lang w:val="en-US"/>
        </w:rPr>
        <w:t xml:space="preserve">an organization’s </w:t>
      </w:r>
      <w:r w:rsidR="007D75A4" w:rsidRPr="00CB2C73">
        <w:rPr>
          <w:lang w:val="en-US"/>
        </w:rPr>
        <w:t>secur</w:t>
      </w:r>
      <w:r w:rsidR="00AF141E" w:rsidRPr="00CB2C73">
        <w:rPr>
          <w:lang w:val="en-US"/>
        </w:rPr>
        <w:t xml:space="preserve">ity </w:t>
      </w:r>
      <w:r w:rsidR="007D75A4" w:rsidRPr="00CB2C73">
        <w:rPr>
          <w:lang w:val="en-US"/>
        </w:rPr>
        <w:t>assurance</w:t>
      </w:r>
      <w:r w:rsidR="00872AA6" w:rsidRPr="00CB2C73">
        <w:rPr>
          <w:lang w:val="en-US"/>
        </w:rPr>
        <w:t xml:space="preserve"> activities</w:t>
      </w:r>
    </w:p>
    <w:p w14:paraId="0EE25444" w14:textId="67C73745" w:rsidR="00872AA6" w:rsidRPr="00CB2C73" w:rsidRDefault="00C87E2B" w:rsidP="00AD665E">
      <w:pPr>
        <w:spacing w:after="120"/>
        <w:rPr>
          <w:lang w:val="en-US"/>
        </w:rPr>
      </w:pPr>
      <w:r w:rsidRPr="00CB2C73">
        <w:rPr>
          <w:b/>
          <w:lang w:val="en-US"/>
        </w:rPr>
        <w:t>2.</w:t>
      </w:r>
      <w:r w:rsidR="008E1D0B" w:rsidRPr="00CB2C73">
        <w:rPr>
          <w:b/>
          <w:lang w:val="en-US"/>
        </w:rPr>
        <w:t>5</w:t>
      </w:r>
      <w:r w:rsidR="0052423C" w:rsidRPr="00CB2C73">
        <w:rPr>
          <w:b/>
          <w:lang w:val="en-US"/>
        </w:rPr>
        <w:t xml:space="preserve"> </w:t>
      </w:r>
      <w:r w:rsidR="00D10CBC" w:rsidRPr="00CB2C73">
        <w:rPr>
          <w:b/>
          <w:lang w:val="en-US"/>
        </w:rPr>
        <w:t>P</w:t>
      </w:r>
      <w:r w:rsidR="00564080" w:rsidRPr="00CB2C73">
        <w:rPr>
          <w:b/>
          <w:lang w:val="en-US"/>
        </w:rPr>
        <w:t xml:space="preserve">rogram </w:t>
      </w:r>
      <w:r w:rsidR="00D10CBC" w:rsidRPr="00CB2C73">
        <w:rPr>
          <w:b/>
          <w:lang w:val="en-US"/>
        </w:rPr>
        <w:t>P</w:t>
      </w:r>
      <w:r w:rsidR="00564080" w:rsidRPr="00CB2C73">
        <w:rPr>
          <w:b/>
          <w:lang w:val="en-US"/>
        </w:rPr>
        <w:t>articipants</w:t>
      </w:r>
      <w:r w:rsidR="0048006F" w:rsidRPr="00CB2C73">
        <w:rPr>
          <w:b/>
          <w:lang w:val="en-US"/>
        </w:rPr>
        <w:br/>
      </w:r>
      <w:r w:rsidR="00872AA6" w:rsidRPr="00CB2C73">
        <w:rPr>
          <w:lang w:val="en-US"/>
        </w:rPr>
        <w:t xml:space="preserve">any organization employee or contractor that defines, contributes </w:t>
      </w:r>
      <w:proofErr w:type="gramStart"/>
      <w:r w:rsidR="00872AA6" w:rsidRPr="00CB2C73">
        <w:rPr>
          <w:lang w:val="en-US"/>
        </w:rPr>
        <w:t>to</w:t>
      </w:r>
      <w:proofErr w:type="gramEnd"/>
      <w:r w:rsidR="00872AA6" w:rsidRPr="00CB2C73">
        <w:rPr>
          <w:lang w:val="en-US"/>
        </w:rPr>
        <w:t xml:space="preserve"> or has responsibility for preparing </w:t>
      </w:r>
      <w:r w:rsidR="00AF141E" w:rsidRPr="00CB2C73">
        <w:rPr>
          <w:lang w:val="en-US"/>
        </w:rPr>
        <w:t>Supplied Software</w:t>
      </w:r>
      <w:r w:rsidR="00AD665E" w:rsidRPr="00CB2C73">
        <w:rPr>
          <w:lang w:val="en-US"/>
        </w:rPr>
        <w:t xml:space="preserve">. </w:t>
      </w:r>
      <w:r w:rsidR="00551794" w:rsidRPr="00CB2C73">
        <w:rPr>
          <w:lang w:val="en-US"/>
        </w:rPr>
        <w:t>Note:</w:t>
      </w:r>
      <w:r w:rsidR="00872AA6" w:rsidRPr="00CB2C73">
        <w:rPr>
          <w:lang w:val="en-US"/>
        </w:rPr>
        <w:t xml:space="preserve"> Depending on the organization, that may include (but is not limited to) software developers, release engineers, quality engineers, product marketing and product management.</w:t>
      </w:r>
    </w:p>
    <w:p w14:paraId="2ADC11A0" w14:textId="6E8AE54D" w:rsidR="004E6DA5" w:rsidRPr="00CB2C73" w:rsidRDefault="00C87E2B" w:rsidP="004E6DA5">
      <w:pPr>
        <w:spacing w:after="120" w:line="220" w:lineRule="atLeast"/>
        <w:rPr>
          <w:lang w:val="en-US"/>
        </w:rPr>
      </w:pPr>
      <w:r w:rsidRPr="00CB2C73">
        <w:rPr>
          <w:b/>
          <w:lang w:val="en-US"/>
        </w:rPr>
        <w:t>2.</w:t>
      </w:r>
      <w:r w:rsidR="008E1D0B" w:rsidRPr="00CB2C73">
        <w:rPr>
          <w:b/>
          <w:lang w:val="en-US"/>
        </w:rPr>
        <w:t xml:space="preserve">6 </w:t>
      </w:r>
      <w:r w:rsidR="00D10CBC" w:rsidRPr="00CB2C73">
        <w:rPr>
          <w:b/>
          <w:lang w:val="en-US"/>
        </w:rPr>
        <w:t>S</w:t>
      </w:r>
      <w:r w:rsidRPr="00CB2C73">
        <w:rPr>
          <w:b/>
          <w:lang w:val="en-US"/>
        </w:rPr>
        <w:t xml:space="preserve">ecurity </w:t>
      </w:r>
      <w:r w:rsidR="00D10CBC" w:rsidRPr="00CB2C73">
        <w:rPr>
          <w:b/>
          <w:lang w:val="en-US"/>
        </w:rPr>
        <w:t>A</w:t>
      </w:r>
      <w:r w:rsidRPr="00CB2C73">
        <w:rPr>
          <w:b/>
          <w:lang w:val="en-US"/>
        </w:rPr>
        <w:t>ssurance</w:t>
      </w:r>
      <w:r w:rsidRPr="00CB2C73">
        <w:rPr>
          <w:b/>
          <w:lang w:val="en-US"/>
        </w:rPr>
        <w:br/>
      </w:r>
      <w:r w:rsidR="00A31F20" w:rsidRPr="00CB2C73">
        <w:rPr>
          <w:lang w:val="en-US"/>
        </w:rPr>
        <w:t xml:space="preserve">the confidence that a system meets the requirements for security best practices and is resilient against </w:t>
      </w:r>
      <w:r w:rsidR="00D10CBC" w:rsidRPr="00CB2C73">
        <w:rPr>
          <w:lang w:val="en-US"/>
        </w:rPr>
        <w:t>Known Vulnerabilities</w:t>
      </w:r>
      <w:r w:rsidR="00A31F20" w:rsidRPr="00CB2C73">
        <w:rPr>
          <w:lang w:val="en-US"/>
        </w:rPr>
        <w:t>.</w:t>
      </w:r>
    </w:p>
    <w:p w14:paraId="78B0878A" w14:textId="4DA36D39" w:rsidR="00483B6D" w:rsidRPr="00CB2C73" w:rsidRDefault="00C87E2B" w:rsidP="00AD665E">
      <w:pPr>
        <w:spacing w:after="120"/>
        <w:rPr>
          <w:lang w:val="en-US"/>
        </w:rPr>
      </w:pPr>
      <w:r w:rsidRPr="00CB2C73">
        <w:rPr>
          <w:b/>
          <w:lang w:val="en-US"/>
        </w:rPr>
        <w:t>2.</w:t>
      </w:r>
      <w:r w:rsidR="008E1D0B" w:rsidRPr="00CB2C73">
        <w:rPr>
          <w:b/>
          <w:lang w:val="en-US"/>
        </w:rPr>
        <w:t>7</w:t>
      </w:r>
      <w:r w:rsidR="00AD665E" w:rsidRPr="00CB2C73">
        <w:rPr>
          <w:b/>
          <w:lang w:val="en-US"/>
        </w:rPr>
        <w:t xml:space="preserve"> </w:t>
      </w:r>
      <w:r w:rsidR="00872AA6" w:rsidRPr="00CB2C73">
        <w:rPr>
          <w:b/>
          <w:lang w:val="en-US"/>
        </w:rPr>
        <w:t>SPDX</w:t>
      </w:r>
      <w:r w:rsidR="00483B6D" w:rsidRPr="00CB2C73">
        <w:rPr>
          <w:b/>
          <w:lang w:val="en-US"/>
        </w:rPr>
        <w:br/>
      </w:r>
      <w:r w:rsidR="00872AA6" w:rsidRPr="00CB2C73">
        <w:rPr>
          <w:lang w:val="en-US"/>
        </w:rPr>
        <w:t xml:space="preserve">the format standard created by the Linux Foundation’s SPDX (Software Package Data Exchange) Working Group </w:t>
      </w:r>
      <w:r w:rsidR="001D2901" w:rsidRPr="00CB2C73">
        <w:rPr>
          <w:lang w:val="en-US"/>
        </w:rPr>
        <w:t>for exchanging bill of material</w:t>
      </w:r>
      <w:r w:rsidR="00CB198F" w:rsidRPr="00CB2C73">
        <w:rPr>
          <w:lang w:val="en-US"/>
        </w:rPr>
        <w:t>s information</w:t>
      </w:r>
      <w:r w:rsidR="001D2901" w:rsidRPr="00CB2C73">
        <w:rPr>
          <w:lang w:val="en-US"/>
        </w:rPr>
        <w:t xml:space="preserve"> for a given software package, including associated license</w:t>
      </w:r>
      <w:r w:rsidR="00CB198F" w:rsidRPr="00CB2C73">
        <w:rPr>
          <w:lang w:val="en-US"/>
        </w:rPr>
        <w:t xml:space="preserve">, </w:t>
      </w:r>
      <w:r w:rsidR="001D2901" w:rsidRPr="00CB2C73">
        <w:rPr>
          <w:lang w:val="en-US"/>
        </w:rPr>
        <w:t>copyright information</w:t>
      </w:r>
      <w:r w:rsidR="00CB198F" w:rsidRPr="00CB2C73">
        <w:rPr>
          <w:lang w:val="en-US"/>
        </w:rPr>
        <w:t xml:space="preserve"> and Known Vulnerabilities</w:t>
      </w:r>
      <w:r w:rsidR="001D2901" w:rsidRPr="00CB2C73">
        <w:rPr>
          <w:lang w:val="en-US"/>
        </w:rPr>
        <w:t xml:space="preserve"> (see </w:t>
      </w:r>
      <w:r w:rsidR="00102207" w:rsidRPr="00CB2C73">
        <w:rPr>
          <w:lang w:val="en-US"/>
          <w:rPrChange w:id="428" w:author="Coughlan Shane" w:date="2022-01-31T22:43:00Z">
            <w:rPr/>
          </w:rPrChange>
        </w:rPr>
        <w:fldChar w:fldCharType="begin"/>
      </w:r>
      <w:r w:rsidR="00102207" w:rsidRPr="00CB2C73">
        <w:rPr>
          <w:lang w:val="en-US"/>
          <w:rPrChange w:id="429" w:author="Coughlan Shane" w:date="2022-01-31T22:43:00Z">
            <w:rPr/>
          </w:rPrChange>
        </w:rPr>
        <w:instrText xml:space="preserve"> HYPERLINK "https://spdx.org/" </w:instrText>
      </w:r>
      <w:r w:rsidR="00102207" w:rsidRPr="00CB2C73">
        <w:rPr>
          <w:rPrChange w:id="430" w:author="Coughlan Shane" w:date="2022-01-31T22:43:00Z">
            <w:rPr>
              <w:rStyle w:val="Hyperlink"/>
              <w:lang w:val="en-US"/>
            </w:rPr>
          </w:rPrChange>
        </w:rPr>
        <w:fldChar w:fldCharType="separate"/>
      </w:r>
      <w:r w:rsidR="001D2901" w:rsidRPr="00CB2C73">
        <w:rPr>
          <w:rStyle w:val="Hyperlink"/>
          <w:lang w:val="en-US"/>
        </w:rPr>
        <w:t>spdx.org</w:t>
      </w:r>
      <w:r w:rsidR="00102207" w:rsidRPr="00CB2C73">
        <w:rPr>
          <w:rStyle w:val="Hyperlink"/>
          <w:lang w:val="en-US"/>
        </w:rPr>
        <w:fldChar w:fldCharType="end"/>
      </w:r>
      <w:r w:rsidR="001D2901" w:rsidRPr="00CB2C73">
        <w:rPr>
          <w:lang w:val="en-US"/>
        </w:rPr>
        <w:t>)</w:t>
      </w:r>
    </w:p>
    <w:p w14:paraId="65F0A850" w14:textId="552074F9" w:rsidR="00872AA6" w:rsidRPr="00CB2C73" w:rsidRDefault="00C87E2B" w:rsidP="00AD665E">
      <w:pPr>
        <w:spacing w:after="120"/>
        <w:rPr>
          <w:lang w:val="en-US"/>
        </w:rPr>
      </w:pPr>
      <w:r w:rsidRPr="00CB2C73">
        <w:rPr>
          <w:b/>
          <w:lang w:val="en-US"/>
        </w:rPr>
        <w:t>2.</w:t>
      </w:r>
      <w:r w:rsidR="008E1D0B" w:rsidRPr="00CB2C73">
        <w:rPr>
          <w:b/>
          <w:lang w:val="en-US"/>
        </w:rPr>
        <w:t>8</w:t>
      </w:r>
      <w:r w:rsidR="0052423C" w:rsidRPr="00CB2C73">
        <w:rPr>
          <w:b/>
          <w:lang w:val="en-US"/>
        </w:rPr>
        <w:t xml:space="preserve"> </w:t>
      </w:r>
      <w:r w:rsidR="00AF141E" w:rsidRPr="00CB2C73">
        <w:rPr>
          <w:b/>
          <w:lang w:val="en-US"/>
        </w:rPr>
        <w:t>S</w:t>
      </w:r>
      <w:r w:rsidR="00872AA6" w:rsidRPr="00CB2C73">
        <w:rPr>
          <w:b/>
          <w:lang w:val="en-US"/>
        </w:rPr>
        <w:t xml:space="preserve">upplied </w:t>
      </w:r>
      <w:r w:rsidR="00AF141E" w:rsidRPr="00CB2C73">
        <w:rPr>
          <w:b/>
          <w:lang w:val="en-US"/>
        </w:rPr>
        <w:t>S</w:t>
      </w:r>
      <w:r w:rsidR="00872AA6" w:rsidRPr="00CB2C73">
        <w:rPr>
          <w:b/>
          <w:lang w:val="en-US"/>
        </w:rPr>
        <w:t>oftware</w:t>
      </w:r>
      <w:r w:rsidR="00370B71" w:rsidRPr="00CB2C73">
        <w:rPr>
          <w:b/>
          <w:lang w:val="en-US"/>
        </w:rPr>
        <w:br/>
      </w:r>
      <w:r w:rsidR="00872AA6" w:rsidRPr="00CB2C73">
        <w:rPr>
          <w:lang w:val="en-US"/>
        </w:rPr>
        <w:t xml:space="preserve">software that an organization distributes </w:t>
      </w:r>
      <w:r w:rsidR="00F5458C" w:rsidRPr="00CB2C73">
        <w:rPr>
          <w:lang w:val="en-US"/>
        </w:rPr>
        <w:t xml:space="preserve">or makes available </w:t>
      </w:r>
      <w:r w:rsidR="00872AA6" w:rsidRPr="00CB2C73">
        <w:rPr>
          <w:lang w:val="en-US"/>
        </w:rPr>
        <w:t>to third parties (</w:t>
      </w:r>
      <w:r w:rsidR="00431BA1" w:rsidRPr="00CB2C73">
        <w:rPr>
          <w:lang w:val="en-US"/>
        </w:rPr>
        <w:t>e.g.,</w:t>
      </w:r>
      <w:r w:rsidR="00872AA6" w:rsidRPr="00CB2C73">
        <w:rPr>
          <w:lang w:val="en-US"/>
        </w:rPr>
        <w:t xml:space="preserve"> other organizations or individuals)</w:t>
      </w:r>
    </w:p>
    <w:p w14:paraId="5C75EDF6" w14:textId="19063B33" w:rsidR="00AF141E" w:rsidRPr="00CB2C73" w:rsidRDefault="00C87E2B" w:rsidP="006337A7">
      <w:pPr>
        <w:rPr>
          <w:lang w:val="en-US"/>
        </w:rPr>
      </w:pPr>
      <w:r w:rsidRPr="00CB2C73">
        <w:rPr>
          <w:b/>
          <w:lang w:val="en-US"/>
        </w:rPr>
        <w:t>2.</w:t>
      </w:r>
      <w:r w:rsidR="00D36577" w:rsidRPr="00CB2C73">
        <w:rPr>
          <w:b/>
          <w:lang w:val="en-US"/>
        </w:rPr>
        <w:t>9</w:t>
      </w:r>
      <w:r w:rsidR="0052423C" w:rsidRPr="00CB2C73">
        <w:rPr>
          <w:b/>
          <w:lang w:val="en-US"/>
        </w:rPr>
        <w:t xml:space="preserve"> </w:t>
      </w:r>
      <w:r w:rsidR="00AF141E" w:rsidRPr="00CB2C73">
        <w:rPr>
          <w:b/>
          <w:lang w:val="en-US"/>
        </w:rPr>
        <w:t>V</w:t>
      </w:r>
      <w:r w:rsidR="00872AA6" w:rsidRPr="00CB2C73">
        <w:rPr>
          <w:b/>
          <w:lang w:val="en-US"/>
        </w:rPr>
        <w:t xml:space="preserve">erification </w:t>
      </w:r>
      <w:r w:rsidR="00AF141E" w:rsidRPr="00CB2C73">
        <w:rPr>
          <w:b/>
          <w:lang w:val="en-US"/>
        </w:rPr>
        <w:t>M</w:t>
      </w:r>
      <w:r w:rsidR="00872AA6" w:rsidRPr="00CB2C73">
        <w:rPr>
          <w:b/>
          <w:lang w:val="en-US"/>
        </w:rPr>
        <w:t>aterials</w:t>
      </w:r>
      <w:r w:rsidR="00370B71" w:rsidRPr="00CB2C73">
        <w:rPr>
          <w:b/>
          <w:lang w:val="en-US"/>
        </w:rPr>
        <w:br/>
      </w:r>
      <w:r w:rsidR="00872AA6" w:rsidRPr="00CB2C73">
        <w:rPr>
          <w:lang w:val="en-US"/>
        </w:rPr>
        <w:t>materials that demonstrate that a given requirement</w:t>
      </w:r>
      <w:r w:rsidR="00460363" w:rsidRPr="00CB2C73">
        <w:rPr>
          <w:lang w:val="en-US"/>
        </w:rPr>
        <w:t xml:space="preserve"> of the </w:t>
      </w:r>
      <w:del w:id="431" w:author="Coughlan Shane" w:date="2022-01-31T22:42:00Z">
        <w:r w:rsidR="0052423C" w:rsidRPr="00CB2C73" w:rsidDel="00A520C7">
          <w:rPr>
            <w:lang w:val="en-US"/>
          </w:rPr>
          <w:delText>reference guide</w:delText>
        </w:r>
      </w:del>
      <w:ins w:id="432" w:author="Coughlan Shane" w:date="2022-01-31T22:42:00Z">
        <w:r w:rsidR="00A520C7" w:rsidRPr="00CB2C73">
          <w:rPr>
            <w:lang w:val="en-US"/>
          </w:rPr>
          <w:t>reference specification</w:t>
        </w:r>
      </w:ins>
      <w:r w:rsidR="00872AA6" w:rsidRPr="00CB2C73">
        <w:rPr>
          <w:lang w:val="en-US"/>
        </w:rPr>
        <w:t xml:space="preserve"> is satisfied</w:t>
      </w:r>
    </w:p>
    <w:p w14:paraId="7574BCE3" w14:textId="1A7F3E9D" w:rsidR="00331ACB" w:rsidRPr="00CB2C73" w:rsidRDefault="00331ACB" w:rsidP="00331ACB">
      <w:pPr>
        <w:rPr>
          <w:lang w:val="en-US"/>
        </w:rPr>
      </w:pPr>
    </w:p>
    <w:p w14:paraId="1E91C11D" w14:textId="58BC00AB" w:rsidR="00331ACB" w:rsidRPr="00CB2C73" w:rsidRDefault="00331ACB" w:rsidP="00331ACB">
      <w:pPr>
        <w:tabs>
          <w:tab w:val="left" w:pos="2147"/>
        </w:tabs>
        <w:rPr>
          <w:lang w:val="en-US"/>
        </w:rPr>
      </w:pPr>
      <w:r w:rsidRPr="00CB2C73">
        <w:rPr>
          <w:lang w:val="en-US"/>
        </w:rPr>
        <w:tab/>
      </w:r>
      <w:r w:rsidRPr="00CB2C73">
        <w:rPr>
          <w:lang w:val="en-US"/>
        </w:rPr>
        <w:tab/>
      </w:r>
    </w:p>
    <w:p w14:paraId="2D4F58BB" w14:textId="4C1641E4" w:rsidR="007F7ABD" w:rsidRPr="00CB2C73" w:rsidRDefault="007F7ABD" w:rsidP="007F7ABD">
      <w:pPr>
        <w:pStyle w:val="Heading1"/>
        <w:rPr>
          <w:lang w:val="en-US"/>
        </w:rPr>
      </w:pPr>
      <w:bookmarkStart w:id="433" w:name="_Toc79496718"/>
      <w:bookmarkStart w:id="434" w:name="_Toc5785628"/>
      <w:bookmarkStart w:id="435" w:name="_Ref11920810"/>
      <w:r w:rsidRPr="00CB2C73">
        <w:rPr>
          <w:lang w:val="en-US"/>
        </w:rPr>
        <w:lastRenderedPageBreak/>
        <w:t>Requirements</w:t>
      </w:r>
      <w:bookmarkEnd w:id="433"/>
    </w:p>
    <w:p w14:paraId="503CF063" w14:textId="79CD6DBD" w:rsidR="00EA1837" w:rsidRPr="00CB2C73" w:rsidRDefault="00EA1837" w:rsidP="001B76B6">
      <w:pPr>
        <w:pStyle w:val="Heading2"/>
        <w:rPr>
          <w:lang w:val="en-US"/>
        </w:rPr>
      </w:pPr>
      <w:bookmarkStart w:id="436" w:name="_Toc79496719"/>
      <w:r w:rsidRPr="00CB2C73">
        <w:rPr>
          <w:lang w:val="en-US"/>
        </w:rPr>
        <w:t xml:space="preserve">Program </w:t>
      </w:r>
      <w:bookmarkEnd w:id="434"/>
      <w:bookmarkEnd w:id="435"/>
      <w:r w:rsidR="001B158D" w:rsidRPr="00CB2C73">
        <w:rPr>
          <w:lang w:val="en-US"/>
        </w:rPr>
        <w:t>foundation</w:t>
      </w:r>
      <w:bookmarkEnd w:id="436"/>
    </w:p>
    <w:p w14:paraId="4CDEF096" w14:textId="126BF598" w:rsidR="00EA1837" w:rsidRPr="00CB2C73" w:rsidRDefault="00EA1837" w:rsidP="002651C0">
      <w:pPr>
        <w:pStyle w:val="Heading3"/>
        <w:spacing w:after="100" w:afterAutospacing="1"/>
        <w:rPr>
          <w:lang w:val="en-US"/>
        </w:rPr>
      </w:pPr>
      <w:bookmarkStart w:id="437" w:name="_Toc79496720"/>
      <w:r w:rsidRPr="00CB2C73">
        <w:rPr>
          <w:lang w:val="en-US"/>
        </w:rPr>
        <w:t>Policy</w:t>
      </w:r>
      <w:bookmarkEnd w:id="437"/>
    </w:p>
    <w:p w14:paraId="1FC0968B" w14:textId="1F99E348" w:rsidR="00EA1837" w:rsidRPr="00CB2C73" w:rsidRDefault="00EA1837" w:rsidP="005641F2">
      <w:pPr>
        <w:rPr>
          <w:lang w:val="en-US"/>
        </w:rPr>
      </w:pPr>
      <w:r w:rsidRPr="00CB2C73">
        <w:rPr>
          <w:lang w:val="en-US"/>
        </w:rPr>
        <w:t xml:space="preserve">A written policy </w:t>
      </w:r>
      <w:r w:rsidR="00F82CF0" w:rsidRPr="00CB2C73">
        <w:rPr>
          <w:lang w:val="en-US"/>
        </w:rPr>
        <w:t xml:space="preserve">shall </w:t>
      </w:r>
      <w:r w:rsidRPr="00CB2C73">
        <w:rPr>
          <w:lang w:val="en-US"/>
        </w:rPr>
        <w:t xml:space="preserve">exist that governs </w:t>
      </w:r>
      <w:del w:id="438" w:author="Coughlan Shane" w:date="2022-01-31T22:44:00Z">
        <w:r w:rsidR="00871F0B" w:rsidRPr="00CB2C73" w:rsidDel="00993703">
          <w:rPr>
            <w:lang w:val="en-US"/>
          </w:rPr>
          <w:delText>Open Source</w:delText>
        </w:r>
      </w:del>
      <w:proofErr w:type="gramStart"/>
      <w:ins w:id="439" w:author="Coughlan Shane" w:date="2022-01-31T22:44:00Z">
        <w:r w:rsidR="00993703">
          <w:rPr>
            <w:lang w:val="en-US"/>
          </w:rPr>
          <w:t>Open Source</w:t>
        </w:r>
        <w:proofErr w:type="gramEnd"/>
        <w:r w:rsidR="00993703">
          <w:rPr>
            <w:lang w:val="en-US"/>
          </w:rPr>
          <w:t xml:space="preserve"> Software</w:t>
        </w:r>
      </w:ins>
      <w:r w:rsidRPr="00CB2C73">
        <w:rPr>
          <w:lang w:val="en-US"/>
        </w:rPr>
        <w:t xml:space="preserve"> </w:t>
      </w:r>
      <w:r w:rsidR="008B5436" w:rsidRPr="00CB2C73">
        <w:rPr>
          <w:lang w:val="en-US"/>
        </w:rPr>
        <w:t>Security Assurance</w:t>
      </w:r>
      <w:r w:rsidR="0005237D" w:rsidRPr="00CB2C73">
        <w:rPr>
          <w:lang w:val="en-US"/>
        </w:rPr>
        <w:t xml:space="preserve"> </w:t>
      </w:r>
      <w:r w:rsidRPr="00CB2C73">
        <w:rPr>
          <w:lang w:val="en-US"/>
        </w:rPr>
        <w:t xml:space="preserve">of the </w:t>
      </w:r>
      <w:r w:rsidR="00AF141E" w:rsidRPr="00CB2C73">
        <w:rPr>
          <w:lang w:val="en-US"/>
        </w:rPr>
        <w:t>Supplied Software</w:t>
      </w:r>
      <w:r w:rsidRPr="00CB2C73">
        <w:rPr>
          <w:lang w:val="en-US"/>
        </w:rPr>
        <w:t xml:space="preserve">. The policy </w:t>
      </w:r>
      <w:r w:rsidR="00F82CF0" w:rsidRPr="00CB2C73">
        <w:rPr>
          <w:lang w:val="en-US"/>
        </w:rPr>
        <w:t>shall</w:t>
      </w:r>
      <w:r w:rsidRPr="00CB2C73">
        <w:rPr>
          <w:lang w:val="en-US"/>
        </w:rPr>
        <w:t xml:space="preserve"> be internally communicated.</w:t>
      </w:r>
    </w:p>
    <w:p w14:paraId="76F0B80A" w14:textId="6673387D"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79F8329" w14:textId="6DB11560" w:rsidR="00557589" w:rsidRPr="00CB2C73" w:rsidRDefault="000753DC" w:rsidP="005641F2">
      <w:pPr>
        <w:pStyle w:val="ListParagraph"/>
        <w:numPr>
          <w:ilvl w:val="0"/>
          <w:numId w:val="20"/>
        </w:numPr>
        <w:spacing w:after="100" w:afterAutospacing="1"/>
        <w:jc w:val="left"/>
      </w:pPr>
      <w:r w:rsidRPr="00CB2C73">
        <w:rPr>
          <w:rFonts w:ascii="Cambria" w:hAnsi="Cambria"/>
        </w:rPr>
        <w:t>3</w:t>
      </w:r>
      <w:r w:rsidR="00094732" w:rsidRPr="00CB2C73">
        <w:rPr>
          <w:rFonts w:ascii="Cambria" w:hAnsi="Cambria"/>
        </w:rPr>
        <w:t>.</w:t>
      </w:r>
      <w:r w:rsidR="00AA23D6" w:rsidRPr="00CB2C73">
        <w:rPr>
          <w:rFonts w:ascii="Cambria" w:hAnsi="Cambria"/>
        </w:rPr>
        <w:t>1.1.1</w:t>
      </w:r>
      <w:r w:rsidR="00557589" w:rsidRPr="00CB2C73">
        <w:rPr>
          <w:rFonts w:ascii="Cambria" w:hAnsi="Cambria"/>
        </w:rPr>
        <w:t xml:space="preserve"> </w:t>
      </w:r>
      <w:r w:rsidR="00EA1837" w:rsidRPr="00CB2C73">
        <w:rPr>
          <w:rFonts w:ascii="Cambria" w:hAnsi="Cambria"/>
        </w:rPr>
        <w:t xml:space="preserve">A documented </w:t>
      </w:r>
      <w:del w:id="440" w:author="Coughlan Shane" w:date="2022-01-31T22:44:00Z">
        <w:r w:rsidR="00871F0B" w:rsidRPr="00CB2C73" w:rsidDel="00993703">
          <w:rPr>
            <w:rFonts w:ascii="Cambria" w:hAnsi="Cambria"/>
          </w:rPr>
          <w:delText>Open Source</w:delText>
        </w:r>
      </w:del>
      <w:proofErr w:type="gramStart"/>
      <w:ins w:id="441" w:author="Coughlan Shane" w:date="2022-01-31T22:44:00Z">
        <w:r w:rsidR="00993703">
          <w:rPr>
            <w:rFonts w:ascii="Cambria" w:hAnsi="Cambria"/>
          </w:rPr>
          <w:t>Open Source</w:t>
        </w:r>
        <w:proofErr w:type="gramEnd"/>
        <w:r w:rsidR="00993703">
          <w:rPr>
            <w:rFonts w:ascii="Cambria" w:hAnsi="Cambria"/>
          </w:rPr>
          <w:t xml:space="preserve"> Software</w:t>
        </w:r>
      </w:ins>
      <w:r w:rsidR="00EA1837"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00EA1837" w:rsidRPr="00CB2C73">
        <w:rPr>
          <w:rFonts w:ascii="Cambria" w:hAnsi="Cambria"/>
        </w:rPr>
        <w:t>policy.</w:t>
      </w:r>
    </w:p>
    <w:p w14:paraId="798AF9D4" w14:textId="578940F5" w:rsidR="00EA1837" w:rsidRPr="00CB2C73" w:rsidRDefault="000753DC" w:rsidP="004126AF">
      <w:pPr>
        <w:pStyle w:val="ListParagraph"/>
        <w:numPr>
          <w:ilvl w:val="0"/>
          <w:numId w:val="20"/>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AA23D6" w:rsidRPr="00CB2C73">
        <w:rPr>
          <w:rFonts w:ascii="Cambria" w:hAnsi="Cambria"/>
        </w:rPr>
        <w:t xml:space="preserve">1.1.2 </w:t>
      </w:r>
      <w:r w:rsidR="00EA1837" w:rsidRPr="00CB2C73">
        <w:rPr>
          <w:rFonts w:ascii="Cambria" w:hAnsi="Cambria"/>
        </w:rPr>
        <w:t xml:space="preserve">A documented procedure that makes </w:t>
      </w:r>
      <w:r w:rsidR="00D10CBC" w:rsidRPr="00CB2C73">
        <w:rPr>
          <w:rFonts w:ascii="Cambria" w:hAnsi="Cambria"/>
        </w:rPr>
        <w:t>Program Participants</w:t>
      </w:r>
      <w:r w:rsidR="00EA1837" w:rsidRPr="00CB2C73">
        <w:rPr>
          <w:rFonts w:ascii="Cambria" w:hAnsi="Cambria"/>
        </w:rPr>
        <w:t xml:space="preserve"> aware of the existence of the </w:t>
      </w:r>
      <w:r w:rsidR="00AF141E" w:rsidRPr="00CB2C73">
        <w:rPr>
          <w:rFonts w:ascii="Cambria" w:hAnsi="Cambria"/>
        </w:rPr>
        <w:t>S</w:t>
      </w:r>
      <w:r w:rsidR="00A31F20" w:rsidRPr="00CB2C73">
        <w:rPr>
          <w:rFonts w:ascii="Cambria" w:hAnsi="Cambria"/>
        </w:rPr>
        <w:t>ecur</w:t>
      </w:r>
      <w:r w:rsidR="00AF141E" w:rsidRPr="00CB2C73">
        <w:rPr>
          <w:rFonts w:ascii="Cambria" w:hAnsi="Cambria"/>
        </w:rPr>
        <w:t>ity</w:t>
      </w:r>
      <w:r w:rsidR="00A31F20" w:rsidRPr="00CB2C73">
        <w:rPr>
          <w:rFonts w:ascii="Cambria" w:hAnsi="Cambria"/>
        </w:rPr>
        <w:t xml:space="preserve"> </w:t>
      </w:r>
      <w:r w:rsidR="00AF141E" w:rsidRPr="00CB2C73">
        <w:rPr>
          <w:rFonts w:ascii="Cambria" w:hAnsi="Cambria"/>
        </w:rPr>
        <w:t>A</w:t>
      </w:r>
      <w:r w:rsidR="00A31F20" w:rsidRPr="00CB2C73">
        <w:rPr>
          <w:rFonts w:ascii="Cambria" w:hAnsi="Cambria"/>
        </w:rPr>
        <w:t>ssurance</w:t>
      </w:r>
      <w:r w:rsidR="00EA1837" w:rsidRPr="00CB2C73">
        <w:rPr>
          <w:rFonts w:ascii="Cambria" w:hAnsi="Cambria"/>
        </w:rPr>
        <w:t xml:space="preserve"> policy (e.g., via training, internal wiki, or other practical communication method).</w:t>
      </w:r>
    </w:p>
    <w:p w14:paraId="7046D41E" w14:textId="77777777" w:rsidR="00EA1837" w:rsidRPr="00CB2C73" w:rsidRDefault="00EA1837" w:rsidP="004126AF">
      <w:pPr>
        <w:keepNext/>
        <w:keepLines/>
        <w:spacing w:after="100" w:afterAutospacing="1"/>
        <w:rPr>
          <w:b/>
          <w:bCs/>
          <w:lang w:val="en-US"/>
        </w:rPr>
      </w:pPr>
      <w:r w:rsidRPr="00CB2C73">
        <w:rPr>
          <w:b/>
          <w:bCs/>
          <w:lang w:val="en-US"/>
        </w:rPr>
        <w:t>Rationale:</w:t>
      </w:r>
    </w:p>
    <w:p w14:paraId="684477A2" w14:textId="3D8DE402" w:rsidR="00EA1837" w:rsidRPr="00CB2C73" w:rsidRDefault="00EA1837" w:rsidP="004126AF">
      <w:pPr>
        <w:spacing w:after="100" w:afterAutospacing="1"/>
        <w:rPr>
          <w:lang w:val="en-US"/>
        </w:rPr>
      </w:pPr>
      <w:r w:rsidRPr="00CB2C73">
        <w:rPr>
          <w:lang w:val="en-US"/>
        </w:rPr>
        <w:t xml:space="preserve">To ensure steps are taken to create, record and make </w:t>
      </w:r>
      <w:r w:rsidR="00D10CBC" w:rsidRPr="00CB2C73">
        <w:rPr>
          <w:lang w:val="en-US"/>
        </w:rPr>
        <w:t>Program Participants</w:t>
      </w:r>
      <w:r w:rsidRPr="00CB2C73">
        <w:rPr>
          <w:lang w:val="en-US"/>
        </w:rPr>
        <w:t xml:space="preserve"> aware of the existence of an </w:t>
      </w:r>
      <w:del w:id="442" w:author="Coughlan Shane" w:date="2022-01-31T22:44:00Z">
        <w:r w:rsidR="00871F0B" w:rsidRPr="00CB2C73" w:rsidDel="00993703">
          <w:rPr>
            <w:lang w:val="en-US"/>
          </w:rPr>
          <w:delText>Open Source</w:delText>
        </w:r>
      </w:del>
      <w:proofErr w:type="gramStart"/>
      <w:ins w:id="443" w:author="Coughlan Shane" w:date="2022-01-31T22:44:00Z">
        <w:r w:rsidR="00993703">
          <w:rPr>
            <w:lang w:val="en-US"/>
          </w:rPr>
          <w:t>Open Source</w:t>
        </w:r>
        <w:proofErr w:type="gramEnd"/>
        <w:r w:rsidR="00993703">
          <w:rPr>
            <w:lang w:val="en-US"/>
          </w:rPr>
          <w:t xml:space="preserve"> Software</w:t>
        </w:r>
      </w:ins>
      <w:r w:rsidR="00A31F20" w:rsidRPr="00CB2C73">
        <w:rPr>
          <w:lang w:val="en-US"/>
        </w:rPr>
        <w:t xml:space="preserve"> </w:t>
      </w:r>
      <w:r w:rsidR="00AF141E" w:rsidRPr="00CB2C73">
        <w:rPr>
          <w:lang w:val="en-US"/>
        </w:rPr>
        <w:t>S</w:t>
      </w:r>
      <w:r w:rsidR="00A31F20" w:rsidRPr="00CB2C73">
        <w:rPr>
          <w:lang w:val="en-US"/>
        </w:rPr>
        <w:t>ecur</w:t>
      </w:r>
      <w:r w:rsidR="00AF141E" w:rsidRPr="00CB2C73">
        <w:rPr>
          <w:lang w:val="en-US"/>
        </w:rPr>
        <w:t>ity</w:t>
      </w:r>
      <w:r w:rsidR="00A31F20" w:rsidRPr="00CB2C73">
        <w:rPr>
          <w:lang w:val="en-US"/>
        </w:rPr>
        <w:t xml:space="preserve"> </w:t>
      </w:r>
      <w:r w:rsidR="00AF141E" w:rsidRPr="00CB2C73">
        <w:rPr>
          <w:lang w:val="en-US"/>
        </w:rPr>
        <w:t>A</w:t>
      </w:r>
      <w:r w:rsidR="00A31F20" w:rsidRPr="00CB2C73">
        <w:rPr>
          <w:lang w:val="en-US"/>
        </w:rPr>
        <w:t>ssurance</w:t>
      </w:r>
      <w:r w:rsidRPr="00CB2C73">
        <w:rPr>
          <w:lang w:val="en-US"/>
        </w:rPr>
        <w:t xml:space="preserve"> policy. Although no requirements are provided here on what should be included in the policy, other sections may impose </w:t>
      </w:r>
      <w:r w:rsidR="00CB198F" w:rsidRPr="00CB2C73">
        <w:rPr>
          <w:lang w:val="en-US"/>
        </w:rPr>
        <w:t xml:space="preserve">additional </w:t>
      </w:r>
      <w:r w:rsidRPr="00CB2C73">
        <w:rPr>
          <w:lang w:val="en-US"/>
        </w:rPr>
        <w:t>requirements.</w:t>
      </w:r>
    </w:p>
    <w:p w14:paraId="104EFFDF" w14:textId="6B01C126" w:rsidR="00EA1837" w:rsidRPr="00CB2C73" w:rsidRDefault="00EA1837" w:rsidP="00F378E6">
      <w:pPr>
        <w:pStyle w:val="Heading3"/>
        <w:tabs>
          <w:tab w:val="clear" w:pos="810"/>
          <w:tab w:val="num" w:pos="720"/>
        </w:tabs>
        <w:rPr>
          <w:lang w:val="en-US"/>
        </w:rPr>
      </w:pPr>
      <w:bookmarkStart w:id="444" w:name="_Toc79496721"/>
      <w:r w:rsidRPr="00CB2C73">
        <w:rPr>
          <w:lang w:val="en-US"/>
        </w:rPr>
        <w:t>Competence</w:t>
      </w:r>
      <w:bookmarkEnd w:id="444"/>
    </w:p>
    <w:p w14:paraId="41BAB5E0" w14:textId="0F6C6E9E" w:rsidR="00EA1837" w:rsidRPr="00CB2C73" w:rsidRDefault="00EA1837" w:rsidP="004126AF">
      <w:pPr>
        <w:keepNext/>
        <w:keepLines/>
        <w:spacing w:after="100" w:afterAutospacing="1"/>
        <w:rPr>
          <w:lang w:val="en-US"/>
        </w:rPr>
      </w:pPr>
      <w:r w:rsidRPr="00CB2C73">
        <w:rPr>
          <w:lang w:val="en-US"/>
        </w:rPr>
        <w:t xml:space="preserve">The organization shall </w:t>
      </w:r>
    </w:p>
    <w:p w14:paraId="32E01E21" w14:textId="3446364D" w:rsidR="00EA1837" w:rsidRPr="00CB2C73" w:rsidRDefault="00EA1837" w:rsidP="004126AF">
      <w:pPr>
        <w:pStyle w:val="ListParagraph"/>
        <w:numPr>
          <w:ilvl w:val="0"/>
          <w:numId w:val="17"/>
        </w:numPr>
        <w:spacing w:after="100" w:afterAutospacing="1"/>
        <w:jc w:val="left"/>
        <w:rPr>
          <w:rFonts w:ascii="Cambria" w:hAnsi="Cambria"/>
        </w:rPr>
      </w:pPr>
      <w:r w:rsidRPr="00CB2C73">
        <w:rPr>
          <w:rFonts w:ascii="Cambria" w:hAnsi="Cambria"/>
        </w:rPr>
        <w:t xml:space="preserve">Identify the roles and the corresponding responsibilities of those roles that affects the performance and effectiveness of the </w:t>
      </w:r>
      <w:proofErr w:type="gramStart"/>
      <w:r w:rsidR="008B5436" w:rsidRPr="00CB2C73">
        <w:rPr>
          <w:rFonts w:ascii="Cambria" w:hAnsi="Cambria"/>
        </w:rPr>
        <w:t>Program</w:t>
      </w:r>
      <w:r w:rsidRPr="00CB2C73">
        <w:rPr>
          <w:rFonts w:ascii="Cambria" w:hAnsi="Cambria"/>
        </w:rPr>
        <w:t>;</w:t>
      </w:r>
      <w:proofErr w:type="gramEnd"/>
    </w:p>
    <w:p w14:paraId="5AF0A3F7" w14:textId="2C0E1C45"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Determine the necessary competence of </w:t>
      </w:r>
      <w:r w:rsidR="00D10CBC" w:rsidRPr="00CB2C73">
        <w:rPr>
          <w:rFonts w:ascii="Cambria" w:hAnsi="Cambria"/>
        </w:rPr>
        <w:t>Program Participants</w:t>
      </w:r>
      <w:r w:rsidRPr="00CB2C73">
        <w:rPr>
          <w:rFonts w:ascii="Cambria" w:hAnsi="Cambria"/>
        </w:rPr>
        <w:t xml:space="preserve"> fulfilling each role</w:t>
      </w:r>
    </w:p>
    <w:p w14:paraId="5CCF1B9C" w14:textId="49314551" w:rsidR="00EA1837" w:rsidRPr="00CB2C73" w:rsidRDefault="00EA1837" w:rsidP="00557589">
      <w:pPr>
        <w:pStyle w:val="ListParagraph"/>
        <w:numPr>
          <w:ilvl w:val="0"/>
          <w:numId w:val="17"/>
        </w:numPr>
        <w:jc w:val="left"/>
        <w:rPr>
          <w:rFonts w:ascii="Cambria" w:hAnsi="Cambria"/>
        </w:rPr>
      </w:pPr>
      <w:r w:rsidRPr="00CB2C73">
        <w:rPr>
          <w:rFonts w:ascii="Cambria" w:hAnsi="Cambria"/>
        </w:rPr>
        <w:t xml:space="preserve">Ensure that </w:t>
      </w:r>
      <w:r w:rsidR="00D10CBC" w:rsidRPr="00CB2C73">
        <w:rPr>
          <w:rFonts w:ascii="Cambria" w:hAnsi="Cambria"/>
        </w:rPr>
        <w:t>Program Participants</w:t>
      </w:r>
      <w:r w:rsidR="00854C92" w:rsidRPr="00CB2C73">
        <w:rPr>
          <w:rFonts w:ascii="Cambria" w:hAnsi="Cambria"/>
        </w:rPr>
        <w:t xml:space="preserve"> </w:t>
      </w:r>
      <w:r w:rsidRPr="00CB2C73">
        <w:rPr>
          <w:rFonts w:ascii="Cambria" w:hAnsi="Cambria"/>
        </w:rPr>
        <w:t xml:space="preserve">are competent on the basis of appropriate education, training, and/or </w:t>
      </w:r>
      <w:proofErr w:type="gramStart"/>
      <w:r w:rsidRPr="00CB2C73">
        <w:rPr>
          <w:rFonts w:ascii="Cambria" w:hAnsi="Cambria"/>
        </w:rPr>
        <w:t>experience;</w:t>
      </w:r>
      <w:proofErr w:type="gramEnd"/>
    </w:p>
    <w:p w14:paraId="10632A8F" w14:textId="77777777" w:rsidR="00EA1837" w:rsidRPr="00CB2C73" w:rsidRDefault="00EA1837" w:rsidP="00557589">
      <w:pPr>
        <w:pStyle w:val="ListParagraph"/>
        <w:numPr>
          <w:ilvl w:val="0"/>
          <w:numId w:val="17"/>
        </w:numPr>
        <w:jc w:val="left"/>
        <w:rPr>
          <w:rFonts w:ascii="Cambria" w:hAnsi="Cambria"/>
        </w:rPr>
      </w:pPr>
      <w:r w:rsidRPr="00CB2C73">
        <w:rPr>
          <w:rFonts w:ascii="Cambria" w:hAnsi="Cambria"/>
        </w:rPr>
        <w:t>Where applicable, take actions to acquire the necessary competence; and</w:t>
      </w:r>
    </w:p>
    <w:p w14:paraId="47645F3B" w14:textId="77777777" w:rsidR="00EA1837" w:rsidRPr="00CB2C73" w:rsidRDefault="00EA1837" w:rsidP="005641F2">
      <w:pPr>
        <w:pStyle w:val="ListParagraph"/>
        <w:numPr>
          <w:ilvl w:val="0"/>
          <w:numId w:val="17"/>
        </w:numPr>
        <w:spacing w:after="240" w:line="240" w:lineRule="atLeast"/>
        <w:jc w:val="left"/>
        <w:rPr>
          <w:rFonts w:ascii="Cambria" w:hAnsi="Cambria"/>
        </w:rPr>
      </w:pPr>
      <w:r w:rsidRPr="00CB2C73">
        <w:rPr>
          <w:rFonts w:ascii="Cambria" w:hAnsi="Cambria"/>
        </w:rPr>
        <w:t>Retain appropriate documented information as evidence of competence.</w:t>
      </w:r>
    </w:p>
    <w:p w14:paraId="30F9EC94" w14:textId="73564A0D"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EF5C972" w14:textId="64CEFF97" w:rsidR="00EA1837" w:rsidRPr="00CB2C73" w:rsidRDefault="000753DC" w:rsidP="005641F2">
      <w:pPr>
        <w:pStyle w:val="ListParagraph"/>
        <w:numPr>
          <w:ilvl w:val="0"/>
          <w:numId w:val="21"/>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1.2.1 </w:t>
      </w:r>
      <w:r w:rsidR="00EA1837" w:rsidRPr="00CB2C73">
        <w:rPr>
          <w:rFonts w:ascii="Cambria" w:hAnsi="Cambria"/>
        </w:rPr>
        <w:t>A documented list of roles with corresponding res</w:t>
      </w:r>
      <w:r w:rsidR="00557589" w:rsidRPr="00CB2C73">
        <w:rPr>
          <w:rFonts w:ascii="Cambria" w:hAnsi="Cambria"/>
        </w:rPr>
        <w:t xml:space="preserve">ponsibilities for the different </w:t>
      </w:r>
      <w:r w:rsidR="00D115D4" w:rsidRPr="00CB2C73">
        <w:rPr>
          <w:rFonts w:ascii="Cambria" w:hAnsi="Cambria"/>
        </w:rPr>
        <w:t>Program P</w:t>
      </w:r>
      <w:r w:rsidR="00557589" w:rsidRPr="00CB2C73">
        <w:rPr>
          <w:rFonts w:ascii="Cambria" w:hAnsi="Cambria"/>
        </w:rPr>
        <w:t>articipants</w:t>
      </w:r>
      <w:r w:rsidR="00EA1837" w:rsidRPr="00CB2C73">
        <w:rPr>
          <w:rFonts w:ascii="Cambria" w:hAnsi="Cambria"/>
        </w:rPr>
        <w:t>.</w:t>
      </w:r>
    </w:p>
    <w:p w14:paraId="363E18E5" w14:textId="5054D02D" w:rsidR="00EA1837" w:rsidRPr="00CB2C73" w:rsidRDefault="000753DC" w:rsidP="00285BC3">
      <w:pPr>
        <w:pStyle w:val="ListParagraph"/>
        <w:numPr>
          <w:ilvl w:val="0"/>
          <w:numId w:val="21"/>
        </w:numPr>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2</w:t>
      </w:r>
      <w:r w:rsidR="00557589" w:rsidRPr="00CB2C73">
        <w:rPr>
          <w:rFonts w:ascii="Cambria" w:hAnsi="Cambria"/>
        </w:rPr>
        <w:t xml:space="preserve"> </w:t>
      </w:r>
      <w:r w:rsidR="00EA1837" w:rsidRPr="00CB2C73">
        <w:rPr>
          <w:rFonts w:ascii="Cambria" w:hAnsi="Cambria"/>
        </w:rPr>
        <w:t>A document that identifies the competencies for each role.</w:t>
      </w:r>
    </w:p>
    <w:p w14:paraId="074DD40C" w14:textId="78C71B1A" w:rsidR="00EA1837" w:rsidRPr="00CB2C73" w:rsidRDefault="000753DC" w:rsidP="00285BC3">
      <w:pPr>
        <w:pStyle w:val="ListParagraph"/>
        <w:numPr>
          <w:ilvl w:val="0"/>
          <w:numId w:val="21"/>
        </w:numPr>
        <w:spacing w:after="120"/>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1.2.</w:t>
      </w:r>
      <w:r w:rsidR="000A548E" w:rsidRPr="00CB2C73">
        <w:rPr>
          <w:rFonts w:ascii="Cambria" w:hAnsi="Cambria"/>
        </w:rPr>
        <w:t>3</w:t>
      </w:r>
      <w:r w:rsidR="00557589" w:rsidRPr="00CB2C73">
        <w:rPr>
          <w:rFonts w:ascii="Cambria" w:hAnsi="Cambria"/>
        </w:rPr>
        <w:t xml:space="preserve"> </w:t>
      </w:r>
      <w:r w:rsidR="00EA1837" w:rsidRPr="00CB2C73">
        <w:rPr>
          <w:rFonts w:ascii="Cambria" w:hAnsi="Cambria"/>
        </w:rPr>
        <w:t xml:space="preserve">Documented evidence of assessed competence for each </w:t>
      </w:r>
      <w:r w:rsidR="008B5436" w:rsidRPr="00CB2C73">
        <w:rPr>
          <w:rFonts w:ascii="Cambria" w:hAnsi="Cambria"/>
        </w:rPr>
        <w:t>Program</w:t>
      </w:r>
      <w:r w:rsidR="00EA1837" w:rsidRPr="00CB2C73">
        <w:rPr>
          <w:rFonts w:ascii="Cambria" w:hAnsi="Cambria"/>
        </w:rPr>
        <w:t xml:space="preserve"> </w:t>
      </w:r>
      <w:r w:rsidR="00D115D4" w:rsidRPr="00CB2C73">
        <w:rPr>
          <w:rFonts w:ascii="Cambria" w:hAnsi="Cambria"/>
        </w:rPr>
        <w:t>P</w:t>
      </w:r>
      <w:r w:rsidR="00EA1837" w:rsidRPr="00CB2C73">
        <w:rPr>
          <w:rFonts w:ascii="Cambria" w:hAnsi="Cambria"/>
        </w:rPr>
        <w:t>articipant.</w:t>
      </w:r>
    </w:p>
    <w:p w14:paraId="768DFC05" w14:textId="77777777" w:rsidR="00EA1837" w:rsidRPr="00CB2C73" w:rsidRDefault="00EA1837" w:rsidP="004126AF">
      <w:pPr>
        <w:keepNext/>
        <w:keepLines/>
        <w:spacing w:after="100" w:afterAutospacing="1"/>
        <w:rPr>
          <w:b/>
          <w:bCs/>
          <w:lang w:val="en-US"/>
        </w:rPr>
      </w:pPr>
      <w:r w:rsidRPr="00CB2C73">
        <w:rPr>
          <w:b/>
          <w:bCs/>
          <w:lang w:val="en-US"/>
        </w:rPr>
        <w:t>Rationale:</w:t>
      </w:r>
    </w:p>
    <w:p w14:paraId="4051CCCF" w14:textId="7A1726DB" w:rsidR="00285BC3" w:rsidRPr="00CB2C73" w:rsidRDefault="00B5071A" w:rsidP="004126AF">
      <w:pPr>
        <w:rPr>
          <w:lang w:val="en-US"/>
        </w:rPr>
      </w:pPr>
      <w:r w:rsidRPr="00CB2C73">
        <w:rPr>
          <w:lang w:val="en-US"/>
        </w:rPr>
        <w:t>E</w:t>
      </w:r>
      <w:r w:rsidR="00EA1837" w:rsidRPr="00CB2C73">
        <w:rPr>
          <w:lang w:val="en-US"/>
        </w:rPr>
        <w:t xml:space="preserve">nsure that the </w:t>
      </w:r>
      <w:r w:rsidR="00D10CBC" w:rsidRPr="00CB2C73">
        <w:rPr>
          <w:lang w:val="en-US"/>
        </w:rPr>
        <w:t>Program Participants</w:t>
      </w:r>
      <w:r w:rsidR="00EA1837" w:rsidRPr="00CB2C73">
        <w:rPr>
          <w:lang w:val="en-US"/>
        </w:rPr>
        <w:t xml:space="preserve"> </w:t>
      </w:r>
      <w:r w:rsidRPr="00CB2C73">
        <w:rPr>
          <w:lang w:val="en-US"/>
        </w:rPr>
        <w:t xml:space="preserve">have </w:t>
      </w:r>
      <w:r w:rsidR="00EA1837" w:rsidRPr="00CB2C73">
        <w:rPr>
          <w:lang w:val="en-US"/>
        </w:rPr>
        <w:t>obtained a sufficient level of competence for their respective roles and responsibilities.</w:t>
      </w:r>
    </w:p>
    <w:p w14:paraId="587AA2F8" w14:textId="6027DE9B" w:rsidR="00EA1837" w:rsidRPr="00CB2C73" w:rsidRDefault="00EA1837" w:rsidP="004126AF">
      <w:pPr>
        <w:pStyle w:val="Heading3"/>
        <w:rPr>
          <w:lang w:val="en-US"/>
        </w:rPr>
      </w:pPr>
      <w:bookmarkStart w:id="445" w:name="_Toc79496722"/>
      <w:r w:rsidRPr="00CB2C73">
        <w:rPr>
          <w:lang w:val="en-US"/>
        </w:rPr>
        <w:t>Awareness</w:t>
      </w:r>
      <w:bookmarkEnd w:id="445"/>
    </w:p>
    <w:p w14:paraId="73CAD84F" w14:textId="3334756A" w:rsidR="00EA1837" w:rsidRPr="00CB2C73" w:rsidRDefault="00EA1837" w:rsidP="004126AF">
      <w:pPr>
        <w:spacing w:after="100" w:afterAutospacing="1"/>
        <w:rPr>
          <w:lang w:val="en-US"/>
        </w:rPr>
      </w:pPr>
      <w:r w:rsidRPr="00CB2C73">
        <w:rPr>
          <w:lang w:val="en-US"/>
        </w:rPr>
        <w:t xml:space="preserve">The organization shall ensure that </w:t>
      </w:r>
      <w:r w:rsidR="009B573D" w:rsidRPr="00CB2C73">
        <w:rPr>
          <w:lang w:val="en-US"/>
        </w:rPr>
        <w:t xml:space="preserve">the </w:t>
      </w:r>
      <w:r w:rsidR="00D10CBC" w:rsidRPr="00CB2C73">
        <w:rPr>
          <w:lang w:val="en-US"/>
        </w:rPr>
        <w:t>Program Participants</w:t>
      </w:r>
      <w:r w:rsidRPr="00CB2C73">
        <w:rPr>
          <w:lang w:val="en-US"/>
        </w:rPr>
        <w:t xml:space="preserve"> are aware of:</w:t>
      </w:r>
    </w:p>
    <w:p w14:paraId="47D95532" w14:textId="0770FC5E" w:rsidR="00EA1837" w:rsidRPr="00CB2C73" w:rsidRDefault="00EA1837" w:rsidP="004126AF">
      <w:pPr>
        <w:pStyle w:val="ListParagraph"/>
        <w:numPr>
          <w:ilvl w:val="0"/>
          <w:numId w:val="5"/>
        </w:numPr>
        <w:spacing w:after="100" w:afterAutospacing="1"/>
        <w:jc w:val="left"/>
        <w:rPr>
          <w:rFonts w:ascii="Cambria" w:hAnsi="Cambria"/>
        </w:rPr>
      </w:pPr>
      <w:r w:rsidRPr="00CB2C73">
        <w:rPr>
          <w:rFonts w:ascii="Cambria" w:hAnsi="Cambria"/>
        </w:rPr>
        <w:t xml:space="preserve">The </w:t>
      </w:r>
      <w:del w:id="446" w:author="Coughlan Shane" w:date="2022-01-31T22:44:00Z">
        <w:r w:rsidR="00871F0B" w:rsidRPr="00CB2C73" w:rsidDel="00993703">
          <w:rPr>
            <w:rFonts w:ascii="Cambria" w:hAnsi="Cambria"/>
          </w:rPr>
          <w:delText>Open Source</w:delText>
        </w:r>
      </w:del>
      <w:proofErr w:type="gramStart"/>
      <w:ins w:id="447" w:author="Coughlan Shane" w:date="2022-01-31T22:44:00Z">
        <w:r w:rsidR="00993703">
          <w:rPr>
            <w:rFonts w:ascii="Cambria" w:hAnsi="Cambria"/>
          </w:rPr>
          <w:t>Open Source</w:t>
        </w:r>
        <w:proofErr w:type="gramEnd"/>
        <w:r w:rsidR="00993703">
          <w:rPr>
            <w:rFonts w:ascii="Cambria" w:hAnsi="Cambria"/>
          </w:rPr>
          <w:t xml:space="preserve"> Software</w:t>
        </w:r>
      </w:ins>
      <w:r w:rsidRPr="00CB2C73">
        <w:rPr>
          <w:rFonts w:ascii="Cambria" w:hAnsi="Cambria"/>
        </w:rPr>
        <w:t xml:space="preserve"> </w:t>
      </w:r>
      <w:r w:rsidR="008B5436" w:rsidRPr="00CB2C73">
        <w:rPr>
          <w:rFonts w:ascii="Cambria" w:hAnsi="Cambria"/>
        </w:rPr>
        <w:t>Security Assurance</w:t>
      </w:r>
      <w:r w:rsidR="0005237D" w:rsidRPr="00CB2C73">
        <w:rPr>
          <w:rFonts w:ascii="Cambria" w:hAnsi="Cambria"/>
        </w:rPr>
        <w:t xml:space="preserve"> </w:t>
      </w:r>
      <w:r w:rsidRPr="00CB2C73">
        <w:rPr>
          <w:rFonts w:ascii="Cambria" w:hAnsi="Cambria"/>
        </w:rPr>
        <w:t>policy;</w:t>
      </w:r>
    </w:p>
    <w:p w14:paraId="77A63ACC" w14:textId="418E0219"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Relevant </w:t>
      </w:r>
      <w:r w:rsidR="00D115D4" w:rsidRPr="00CB2C73">
        <w:rPr>
          <w:rFonts w:ascii="Cambria" w:hAnsi="Cambria"/>
        </w:rPr>
        <w:t xml:space="preserve">Program </w:t>
      </w:r>
      <w:proofErr w:type="gramStart"/>
      <w:r w:rsidRPr="00CB2C73">
        <w:rPr>
          <w:rFonts w:ascii="Cambria" w:hAnsi="Cambria"/>
        </w:rPr>
        <w:t>objectives;</w:t>
      </w:r>
      <w:proofErr w:type="gramEnd"/>
      <w:r w:rsidRPr="00CB2C73">
        <w:rPr>
          <w:rFonts w:ascii="Cambria" w:hAnsi="Cambria"/>
        </w:rPr>
        <w:t xml:space="preserve"> </w:t>
      </w:r>
    </w:p>
    <w:p w14:paraId="3F2AA9EF" w14:textId="675A4966" w:rsidR="00EA1837" w:rsidRPr="00CB2C73" w:rsidRDefault="00EA1837" w:rsidP="00707647">
      <w:pPr>
        <w:pStyle w:val="ListParagraph"/>
        <w:numPr>
          <w:ilvl w:val="0"/>
          <w:numId w:val="5"/>
        </w:numPr>
        <w:jc w:val="left"/>
        <w:rPr>
          <w:rFonts w:ascii="Cambria" w:hAnsi="Cambria"/>
        </w:rPr>
      </w:pPr>
      <w:r w:rsidRPr="00CB2C73">
        <w:rPr>
          <w:rFonts w:ascii="Cambria" w:hAnsi="Cambria"/>
        </w:rPr>
        <w:t xml:space="preserve">Their contribution to the effectiveness of the </w:t>
      </w:r>
      <w:r w:rsidR="008B5436" w:rsidRPr="00CB2C73">
        <w:rPr>
          <w:rFonts w:ascii="Cambria" w:hAnsi="Cambria"/>
        </w:rPr>
        <w:t>Program</w:t>
      </w:r>
      <w:r w:rsidRPr="00CB2C73">
        <w:rPr>
          <w:rFonts w:ascii="Cambria" w:hAnsi="Cambria"/>
        </w:rPr>
        <w:t>; and</w:t>
      </w:r>
    </w:p>
    <w:p w14:paraId="62C5F92F" w14:textId="6901CDEB" w:rsidR="00EA1837" w:rsidRPr="00CB2C73" w:rsidRDefault="00EA1837" w:rsidP="004126AF">
      <w:pPr>
        <w:pStyle w:val="ListParagraph"/>
        <w:numPr>
          <w:ilvl w:val="0"/>
          <w:numId w:val="5"/>
        </w:numPr>
        <w:spacing w:after="240" w:line="240" w:lineRule="atLeast"/>
        <w:jc w:val="left"/>
        <w:rPr>
          <w:rFonts w:ascii="Cambria" w:hAnsi="Cambria"/>
        </w:rPr>
      </w:pPr>
      <w:r w:rsidRPr="00CB2C73">
        <w:rPr>
          <w:rFonts w:ascii="Cambria" w:hAnsi="Cambria"/>
        </w:rPr>
        <w:t xml:space="preserve">The implications of not following the </w:t>
      </w:r>
      <w:r w:rsidR="008B5436" w:rsidRPr="00CB2C73">
        <w:rPr>
          <w:rFonts w:ascii="Cambria" w:hAnsi="Cambria"/>
        </w:rPr>
        <w:t>Program</w:t>
      </w:r>
      <w:r w:rsidRPr="00CB2C73">
        <w:rPr>
          <w:rFonts w:ascii="Cambria" w:hAnsi="Cambria"/>
        </w:rPr>
        <w:t>’s requirements.</w:t>
      </w:r>
    </w:p>
    <w:p w14:paraId="64394426" w14:textId="1E853586" w:rsidR="00EA1837" w:rsidRPr="00CB2C73" w:rsidRDefault="00EA1837"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03F85D18" w14:textId="5C037632" w:rsidR="00EA1837" w:rsidRPr="00CB2C73" w:rsidRDefault="000753DC" w:rsidP="004126AF">
      <w:pPr>
        <w:pStyle w:val="ListParagraph"/>
        <w:numPr>
          <w:ilvl w:val="0"/>
          <w:numId w:val="19"/>
        </w:numPr>
        <w:spacing w:after="100" w:afterAutospacing="1"/>
        <w:jc w:val="left"/>
        <w:rPr>
          <w:rFonts w:ascii="Cambria" w:hAnsi="Cambria"/>
        </w:rPr>
      </w:pPr>
      <w:r w:rsidRPr="00CB2C73">
        <w:rPr>
          <w:rFonts w:ascii="Cambria" w:hAnsi="Cambria"/>
        </w:rPr>
        <w:t>3</w:t>
      </w:r>
      <w:r w:rsidR="00094732" w:rsidRPr="00CB2C73">
        <w:rPr>
          <w:rFonts w:ascii="Cambria" w:hAnsi="Cambria"/>
        </w:rPr>
        <w:t>.</w:t>
      </w:r>
      <w:r w:rsidR="00285BC3" w:rsidRPr="00CB2C73">
        <w:rPr>
          <w:rFonts w:ascii="Cambria" w:hAnsi="Cambria"/>
        </w:rPr>
        <w:t xml:space="preserve">1.3.1 </w:t>
      </w:r>
      <w:r w:rsidR="00EA1837" w:rsidRPr="00CB2C73">
        <w:rPr>
          <w:rFonts w:ascii="Cambria" w:hAnsi="Cambria"/>
        </w:rPr>
        <w:t xml:space="preserve">Documented evidence of assessed awareness for </w:t>
      </w:r>
      <w:r w:rsidR="009B573D" w:rsidRPr="00CB2C73">
        <w:rPr>
          <w:rFonts w:ascii="Cambria" w:hAnsi="Cambria"/>
        </w:rPr>
        <w:t xml:space="preserve">the </w:t>
      </w:r>
      <w:r w:rsidR="00D10CBC" w:rsidRPr="00CB2C73">
        <w:rPr>
          <w:rFonts w:ascii="Cambria" w:hAnsi="Cambria"/>
        </w:rPr>
        <w:t>Program Participants</w:t>
      </w:r>
      <w:r w:rsidR="009B573D" w:rsidRPr="00CB2C73">
        <w:rPr>
          <w:rFonts w:ascii="Cambria" w:hAnsi="Cambria"/>
        </w:rPr>
        <w:t xml:space="preserve"> - which should </w:t>
      </w:r>
      <w:r w:rsidR="00EA1837" w:rsidRPr="00CB2C73">
        <w:rPr>
          <w:rFonts w:ascii="Cambria" w:hAnsi="Cambria"/>
        </w:rPr>
        <w:t>includ</w:t>
      </w:r>
      <w:r w:rsidR="009B573D" w:rsidRPr="00CB2C73">
        <w:rPr>
          <w:rFonts w:ascii="Cambria" w:hAnsi="Cambria"/>
        </w:rPr>
        <w:t>e</w:t>
      </w:r>
      <w:r w:rsidR="00EA1837" w:rsidRPr="00CB2C73">
        <w:rPr>
          <w:rFonts w:ascii="Cambria" w:hAnsi="Cambria"/>
        </w:rPr>
        <w:t xml:space="preserve"> the </w:t>
      </w:r>
      <w:r w:rsidR="008B5436" w:rsidRPr="00CB2C73">
        <w:rPr>
          <w:rFonts w:ascii="Cambria" w:hAnsi="Cambria"/>
        </w:rPr>
        <w:t>Program</w:t>
      </w:r>
      <w:r w:rsidR="00EA1837" w:rsidRPr="00CB2C73">
        <w:rPr>
          <w:rFonts w:ascii="Cambria" w:hAnsi="Cambria"/>
        </w:rPr>
        <w:t>’s objectives, one</w:t>
      </w:r>
      <w:r w:rsidR="00291AE8" w:rsidRPr="00CB2C73">
        <w:rPr>
          <w:rFonts w:ascii="Cambria" w:hAnsi="Cambria"/>
        </w:rPr>
        <w:t>’</w:t>
      </w:r>
      <w:r w:rsidR="00EA1837" w:rsidRPr="00CB2C73">
        <w:rPr>
          <w:rFonts w:ascii="Cambria" w:hAnsi="Cambria"/>
        </w:rPr>
        <w:t xml:space="preserve">s contribution within the </w:t>
      </w:r>
      <w:r w:rsidR="008B5436" w:rsidRPr="00CB2C73">
        <w:rPr>
          <w:rFonts w:ascii="Cambria" w:hAnsi="Cambria"/>
        </w:rPr>
        <w:t>Program</w:t>
      </w:r>
      <w:r w:rsidR="00EA1837" w:rsidRPr="00CB2C73">
        <w:rPr>
          <w:rFonts w:ascii="Cambria" w:hAnsi="Cambria"/>
        </w:rPr>
        <w:t xml:space="preserve">, and implications of </w:t>
      </w:r>
      <w:r w:rsidR="008B5436" w:rsidRPr="00CB2C73">
        <w:rPr>
          <w:rFonts w:ascii="Cambria" w:hAnsi="Cambria"/>
        </w:rPr>
        <w:t>Program</w:t>
      </w:r>
      <w:r w:rsidR="00EA1837" w:rsidRPr="00CB2C73">
        <w:rPr>
          <w:rFonts w:ascii="Cambria" w:hAnsi="Cambria"/>
        </w:rPr>
        <w:t xml:space="preserve"> non-conformance.</w:t>
      </w:r>
    </w:p>
    <w:p w14:paraId="39EEE575" w14:textId="77777777" w:rsidR="00EA1837" w:rsidRPr="00CB2C73" w:rsidRDefault="00EA1837" w:rsidP="004126AF">
      <w:pPr>
        <w:keepNext/>
        <w:keepLines/>
        <w:spacing w:after="100" w:afterAutospacing="1"/>
        <w:rPr>
          <w:b/>
          <w:bCs/>
          <w:lang w:val="en-US"/>
        </w:rPr>
      </w:pPr>
      <w:r w:rsidRPr="00CB2C73">
        <w:rPr>
          <w:b/>
          <w:bCs/>
          <w:lang w:val="en-US"/>
        </w:rPr>
        <w:t>Rationale:</w:t>
      </w:r>
    </w:p>
    <w:p w14:paraId="1CE58183" w14:textId="508F90EB" w:rsidR="00EA1837" w:rsidRPr="00CB2C73" w:rsidRDefault="00EA1837" w:rsidP="004126AF">
      <w:pPr>
        <w:rPr>
          <w:lang w:val="en-US"/>
        </w:rPr>
      </w:pPr>
      <w:r w:rsidRPr="00CB2C73">
        <w:rPr>
          <w:lang w:val="en-US"/>
        </w:rPr>
        <w:t xml:space="preserve">To ensure </w:t>
      </w:r>
      <w:r w:rsidR="009B573D" w:rsidRPr="00CB2C73">
        <w:rPr>
          <w:lang w:val="en-US"/>
        </w:rPr>
        <w:t xml:space="preserve">the </w:t>
      </w:r>
      <w:r w:rsidR="00D10CBC" w:rsidRPr="00CB2C73">
        <w:rPr>
          <w:lang w:val="en-US"/>
        </w:rPr>
        <w:t>Program Participants</w:t>
      </w:r>
      <w:r w:rsidR="009B573D" w:rsidRPr="00CB2C73">
        <w:rPr>
          <w:lang w:val="en-US"/>
        </w:rPr>
        <w:t xml:space="preserve"> </w:t>
      </w:r>
      <w:r w:rsidRPr="00CB2C73">
        <w:rPr>
          <w:lang w:val="en-US"/>
        </w:rPr>
        <w:t xml:space="preserve">have obtained a sufficient level of awareness for their respective roles and responsibilities within the </w:t>
      </w:r>
      <w:r w:rsidR="008B5436" w:rsidRPr="00CB2C73">
        <w:rPr>
          <w:lang w:val="en-US"/>
        </w:rPr>
        <w:t>Program</w:t>
      </w:r>
      <w:r w:rsidRPr="00CB2C73">
        <w:rPr>
          <w:lang w:val="en-US"/>
        </w:rPr>
        <w:t>.</w:t>
      </w:r>
    </w:p>
    <w:p w14:paraId="425B4C10" w14:textId="53D75C6F" w:rsidR="00EA1837" w:rsidRPr="00CB2C73" w:rsidRDefault="00EA1837" w:rsidP="005641F2">
      <w:pPr>
        <w:pStyle w:val="Heading3"/>
        <w:spacing w:after="100" w:afterAutospacing="1"/>
        <w:rPr>
          <w:lang w:val="en-US"/>
        </w:rPr>
      </w:pPr>
      <w:bookmarkStart w:id="448" w:name="_Ref11920412"/>
      <w:bookmarkStart w:id="449" w:name="_Toc79496723"/>
      <w:r w:rsidRPr="00CB2C73">
        <w:rPr>
          <w:lang w:val="en-US"/>
        </w:rPr>
        <w:t xml:space="preserve">Program </w:t>
      </w:r>
      <w:r w:rsidR="003E4198" w:rsidRPr="00CB2C73">
        <w:rPr>
          <w:lang w:val="en-US"/>
        </w:rPr>
        <w:t>s</w:t>
      </w:r>
      <w:r w:rsidRPr="00CB2C73">
        <w:rPr>
          <w:lang w:val="en-US"/>
        </w:rPr>
        <w:t>cope</w:t>
      </w:r>
      <w:bookmarkEnd w:id="448"/>
      <w:bookmarkEnd w:id="449"/>
    </w:p>
    <w:p w14:paraId="4381C7B9" w14:textId="7993C76A" w:rsidR="00EA1837" w:rsidRPr="00CB2C73" w:rsidRDefault="00EA1837" w:rsidP="005641F2">
      <w:pPr>
        <w:rPr>
          <w:lang w:val="en-US"/>
        </w:rPr>
      </w:pPr>
      <w:r w:rsidRPr="00CB2C73">
        <w:rPr>
          <w:lang w:val="en-US"/>
        </w:rPr>
        <w:t xml:space="preserve">Different </w:t>
      </w:r>
      <w:r w:rsidR="008B5436" w:rsidRPr="00CB2C73">
        <w:rPr>
          <w:lang w:val="en-US"/>
        </w:rPr>
        <w:t>Program</w:t>
      </w:r>
      <w:r w:rsidRPr="00CB2C73">
        <w:rPr>
          <w:lang w:val="en-US"/>
        </w:rPr>
        <w:t xml:space="preserve">s may be governed by different levels of scope. For example, a </w:t>
      </w:r>
      <w:r w:rsidR="008B5436" w:rsidRPr="00CB2C73">
        <w:rPr>
          <w:lang w:val="en-US"/>
        </w:rPr>
        <w:t>Program</w:t>
      </w:r>
      <w:r w:rsidRPr="00CB2C73">
        <w:rPr>
          <w:lang w:val="en-US"/>
        </w:rPr>
        <w:t xml:space="preserve"> could govern a single product line, an entire </w:t>
      </w:r>
      <w:proofErr w:type="gramStart"/>
      <w:r w:rsidRPr="00CB2C73">
        <w:rPr>
          <w:lang w:val="en-US"/>
        </w:rPr>
        <w:t>department</w:t>
      </w:r>
      <w:proofErr w:type="gramEnd"/>
      <w:r w:rsidRPr="00CB2C73">
        <w:rPr>
          <w:lang w:val="en-US"/>
        </w:rPr>
        <w:t xml:space="preserve"> or an entire organization. The scope designation needs to be declared for each </w:t>
      </w:r>
      <w:r w:rsidR="008B5436" w:rsidRPr="00CB2C73">
        <w:rPr>
          <w:lang w:val="en-US"/>
        </w:rPr>
        <w:t>Program</w:t>
      </w:r>
      <w:r w:rsidRPr="00CB2C73">
        <w:rPr>
          <w:lang w:val="en-US"/>
        </w:rPr>
        <w:t xml:space="preserve">. </w:t>
      </w:r>
    </w:p>
    <w:p w14:paraId="45634714" w14:textId="2E4BEABB" w:rsidR="00EA1837" w:rsidRPr="00CB2C73" w:rsidRDefault="00EA1837" w:rsidP="00952169">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0CAAA7EE" w14:textId="46F3678D" w:rsidR="00EA1837" w:rsidRPr="00CB2C73" w:rsidRDefault="000753DC" w:rsidP="005641F2">
      <w:pPr>
        <w:pStyle w:val="ListParagraph"/>
        <w:numPr>
          <w:ilvl w:val="0"/>
          <w:numId w:val="23"/>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557589" w:rsidRPr="00CB2C73">
        <w:rPr>
          <w:rFonts w:ascii="Cambria" w:hAnsi="Cambria"/>
        </w:rPr>
        <w:t xml:space="preserve">1.4.1 </w:t>
      </w:r>
      <w:r w:rsidR="00EA1837" w:rsidRPr="00CB2C73">
        <w:rPr>
          <w:rFonts w:ascii="Cambria" w:hAnsi="Cambria"/>
        </w:rPr>
        <w:t xml:space="preserve">A written statement that clearly defines the scope and limits of the </w:t>
      </w:r>
      <w:r w:rsidR="008B5436" w:rsidRPr="00CB2C73">
        <w:rPr>
          <w:rFonts w:ascii="Cambria" w:hAnsi="Cambria"/>
        </w:rPr>
        <w:t>Program</w:t>
      </w:r>
      <w:r w:rsidR="00EA1837" w:rsidRPr="00CB2C73">
        <w:rPr>
          <w:rFonts w:ascii="Cambria" w:hAnsi="Cambria"/>
        </w:rPr>
        <w:t>.</w:t>
      </w:r>
    </w:p>
    <w:p w14:paraId="32236D7F" w14:textId="77777777" w:rsidR="00EA1837" w:rsidRPr="00CB2C73" w:rsidRDefault="00EA1837" w:rsidP="005641F2">
      <w:pPr>
        <w:keepNext/>
        <w:keepLines/>
        <w:spacing w:after="100" w:afterAutospacing="1"/>
        <w:rPr>
          <w:b/>
          <w:bCs/>
          <w:lang w:val="en-US"/>
        </w:rPr>
      </w:pPr>
      <w:r w:rsidRPr="00CB2C73">
        <w:rPr>
          <w:b/>
          <w:bCs/>
          <w:lang w:val="en-US"/>
        </w:rPr>
        <w:t>Rationale:</w:t>
      </w:r>
    </w:p>
    <w:p w14:paraId="142C8279" w14:textId="4F549B49" w:rsidR="00EA1837" w:rsidRPr="00CB2C73" w:rsidRDefault="00EA1837" w:rsidP="005641F2">
      <w:pPr>
        <w:rPr>
          <w:lang w:val="en-US"/>
        </w:rPr>
      </w:pPr>
      <w:r w:rsidRPr="00CB2C73">
        <w:rPr>
          <w:lang w:val="en-US"/>
        </w:rPr>
        <w:t xml:space="preserve">To provide the flexibility to construct a </w:t>
      </w:r>
      <w:r w:rsidR="008B5436" w:rsidRPr="00CB2C73">
        <w:rPr>
          <w:lang w:val="en-US"/>
        </w:rPr>
        <w:t>Program</w:t>
      </w:r>
      <w:r w:rsidRPr="00CB2C73">
        <w:rPr>
          <w:lang w:val="en-US"/>
        </w:rPr>
        <w:t xml:space="preserve"> that best fits the scope of an organization’s needs. Some organizations could choose to maintain a </w:t>
      </w:r>
      <w:r w:rsidR="008B5436" w:rsidRPr="00CB2C73">
        <w:rPr>
          <w:lang w:val="en-US"/>
        </w:rPr>
        <w:t>Program</w:t>
      </w:r>
      <w:r w:rsidRPr="00CB2C73">
        <w:rPr>
          <w:lang w:val="en-US"/>
        </w:rPr>
        <w:t xml:space="preserve"> for a specific product line while others could implement a </w:t>
      </w:r>
      <w:r w:rsidR="008B5436" w:rsidRPr="00CB2C73">
        <w:rPr>
          <w:lang w:val="en-US"/>
        </w:rPr>
        <w:t>Program</w:t>
      </w:r>
      <w:r w:rsidRPr="00CB2C73">
        <w:rPr>
          <w:lang w:val="en-US"/>
        </w:rPr>
        <w:t xml:space="preserve"> to govern the </w:t>
      </w:r>
      <w:r w:rsidR="00AF141E" w:rsidRPr="00CB2C73">
        <w:rPr>
          <w:lang w:val="en-US"/>
        </w:rPr>
        <w:t>Supplied Software</w:t>
      </w:r>
      <w:r w:rsidRPr="00CB2C73">
        <w:rPr>
          <w:lang w:val="en-US"/>
        </w:rPr>
        <w:t xml:space="preserve"> of the entire organization. </w:t>
      </w:r>
    </w:p>
    <w:p w14:paraId="58FC46C2" w14:textId="6998AEF8" w:rsidR="00EA1837" w:rsidRPr="00CB2C73" w:rsidRDefault="00E825E6" w:rsidP="005641F2">
      <w:pPr>
        <w:pStyle w:val="Heading3"/>
        <w:spacing w:after="100" w:afterAutospacing="1"/>
        <w:rPr>
          <w:lang w:val="en-US"/>
        </w:rPr>
      </w:pPr>
      <w:bookmarkStart w:id="450" w:name="_Toc79496724"/>
      <w:r w:rsidRPr="00CB2C73">
        <w:rPr>
          <w:lang w:val="en-US"/>
        </w:rPr>
        <w:t>Standard</w:t>
      </w:r>
      <w:r w:rsidR="00EA1837" w:rsidRPr="00CB2C73">
        <w:rPr>
          <w:lang w:val="en-US"/>
        </w:rPr>
        <w:t xml:space="preserve"> </w:t>
      </w:r>
      <w:r w:rsidRPr="00CB2C73">
        <w:rPr>
          <w:lang w:val="en-US"/>
        </w:rPr>
        <w:t>Practice</w:t>
      </w:r>
      <w:r w:rsidR="00580DDE" w:rsidRPr="00CB2C73">
        <w:rPr>
          <w:lang w:val="en-US"/>
        </w:rPr>
        <w:t xml:space="preserve"> Implementation</w:t>
      </w:r>
      <w:bookmarkEnd w:id="450"/>
    </w:p>
    <w:p w14:paraId="2A88E4F0" w14:textId="294E1E5E" w:rsidR="00784EDB" w:rsidRPr="00CB2C73" w:rsidRDefault="001959F1" w:rsidP="00784EDB">
      <w:pPr>
        <w:pStyle w:val="ListParagraph"/>
        <w:numPr>
          <w:ilvl w:val="0"/>
          <w:numId w:val="42"/>
        </w:numPr>
        <w:rPr>
          <w:rFonts w:ascii="Cambria" w:hAnsi="Cambria"/>
        </w:rPr>
      </w:pPr>
      <w:r w:rsidRPr="00CB2C73">
        <w:rPr>
          <w:rFonts w:ascii="Cambria" w:hAnsi="Cambria"/>
        </w:rPr>
        <w:t xml:space="preserve">Organization </w:t>
      </w:r>
      <w:r w:rsidR="00F5458C" w:rsidRPr="00CB2C73">
        <w:rPr>
          <w:rFonts w:ascii="Cambria" w:hAnsi="Cambria"/>
        </w:rPr>
        <w:t>k</w:t>
      </w:r>
      <w:r w:rsidR="00784EDB" w:rsidRPr="00CB2C73">
        <w:rPr>
          <w:rFonts w:ascii="Cambria" w:hAnsi="Cambria"/>
        </w:rPr>
        <w:t xml:space="preserve">nowledge of </w:t>
      </w:r>
      <w:r w:rsidR="003B0CEC" w:rsidRPr="00CB2C73">
        <w:rPr>
          <w:rFonts w:ascii="Cambria" w:hAnsi="Cambria"/>
        </w:rPr>
        <w:t xml:space="preserve">Known Vulnerabilities </w:t>
      </w:r>
      <w:r w:rsidR="00F5458C" w:rsidRPr="00CB2C73">
        <w:rPr>
          <w:rFonts w:ascii="Cambria" w:hAnsi="Cambria"/>
        </w:rPr>
        <w:t>exists</w:t>
      </w:r>
    </w:p>
    <w:p w14:paraId="32F1E22A" w14:textId="4425DD21"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detecting existence of </w:t>
      </w:r>
      <w:r w:rsidR="003B0CEC" w:rsidRPr="00CB2C73">
        <w:rPr>
          <w:rFonts w:ascii="Cambria" w:hAnsi="Cambria"/>
        </w:rPr>
        <w:t>Known Vulnerabilities</w:t>
      </w:r>
      <w:r w:rsidRPr="00CB2C73">
        <w:rPr>
          <w:rFonts w:ascii="Cambria" w:hAnsi="Cambria"/>
        </w:rPr>
        <w:t xml:space="preserve"> </w:t>
      </w:r>
      <w:r w:rsidR="003B0CEC" w:rsidRPr="00CB2C73">
        <w:rPr>
          <w:rFonts w:ascii="Cambria" w:hAnsi="Cambria"/>
        </w:rPr>
        <w:t>in Supplied Software</w:t>
      </w:r>
    </w:p>
    <w:p w14:paraId="5CEDBEB0" w14:textId="2BA80383" w:rsidR="00580DDE" w:rsidRPr="00CB2C73" w:rsidRDefault="00580DDE" w:rsidP="00580DDE">
      <w:pPr>
        <w:pStyle w:val="ListParagraph"/>
        <w:numPr>
          <w:ilvl w:val="0"/>
          <w:numId w:val="42"/>
        </w:numPr>
        <w:rPr>
          <w:rFonts w:ascii="Cambria" w:hAnsi="Cambria"/>
        </w:rPr>
      </w:pPr>
      <w:r w:rsidRPr="00CB2C73">
        <w:rPr>
          <w:rFonts w:ascii="Cambria" w:hAnsi="Cambria"/>
        </w:rPr>
        <w:t xml:space="preserve">Method for following up </w:t>
      </w:r>
      <w:r w:rsidR="00CB198F" w:rsidRPr="00CB2C73">
        <w:rPr>
          <w:rFonts w:ascii="Cambria" w:hAnsi="Cambria"/>
        </w:rPr>
        <w:t>on</w:t>
      </w:r>
      <w:r w:rsidRPr="00CB2C73">
        <w:rPr>
          <w:rFonts w:ascii="Cambria" w:hAnsi="Cambria"/>
        </w:rPr>
        <w:t xml:space="preserve"> identified </w:t>
      </w:r>
      <w:r w:rsidR="003B0CEC" w:rsidRPr="00CB2C73">
        <w:rPr>
          <w:rFonts w:ascii="Cambria" w:hAnsi="Cambria"/>
        </w:rPr>
        <w:t>Known Vulnerabilities</w:t>
      </w:r>
    </w:p>
    <w:p w14:paraId="688F86B7" w14:textId="75ECFCE8" w:rsidR="00784EDB" w:rsidRPr="00CB2C73" w:rsidRDefault="001959F1" w:rsidP="00784EDB">
      <w:pPr>
        <w:pStyle w:val="ListParagraph"/>
        <w:numPr>
          <w:ilvl w:val="0"/>
          <w:numId w:val="42"/>
        </w:numPr>
        <w:rPr>
          <w:rFonts w:ascii="Cambria" w:hAnsi="Cambria"/>
        </w:rPr>
      </w:pPr>
      <w:r w:rsidRPr="00CB2C73">
        <w:rPr>
          <w:rFonts w:ascii="Cambria" w:hAnsi="Cambria"/>
        </w:rPr>
        <w:t xml:space="preserve">Method to </w:t>
      </w:r>
      <w:r w:rsidR="003B0CEC" w:rsidRPr="00CB2C73">
        <w:rPr>
          <w:rFonts w:ascii="Cambria" w:hAnsi="Cambria"/>
        </w:rPr>
        <w:t>c</w:t>
      </w:r>
      <w:r w:rsidR="00784EDB" w:rsidRPr="00CB2C73">
        <w:rPr>
          <w:rFonts w:ascii="Cambria" w:hAnsi="Cambria"/>
        </w:rPr>
        <w:t xml:space="preserve">ommunicate </w:t>
      </w:r>
      <w:r w:rsidR="003B0CEC" w:rsidRPr="00CB2C73">
        <w:rPr>
          <w:rFonts w:ascii="Cambria" w:hAnsi="Cambria"/>
        </w:rPr>
        <w:t xml:space="preserve">identified Known Vulnerabilities </w:t>
      </w:r>
      <w:r w:rsidR="00784EDB" w:rsidRPr="00CB2C73">
        <w:rPr>
          <w:rFonts w:ascii="Cambria" w:hAnsi="Cambria"/>
        </w:rPr>
        <w:t>to customer base</w:t>
      </w:r>
      <w:r w:rsidR="006A38A7" w:rsidRPr="00CB2C73">
        <w:rPr>
          <w:rFonts w:ascii="Cambria" w:hAnsi="Cambria"/>
        </w:rPr>
        <w:t xml:space="preserve"> when warranted </w:t>
      </w:r>
    </w:p>
    <w:p w14:paraId="23E23AA7" w14:textId="3F12BC2A" w:rsidR="00784EDB" w:rsidRPr="00CB2C73" w:rsidRDefault="00E825E6" w:rsidP="00784EDB">
      <w:pPr>
        <w:pStyle w:val="ListParagraph"/>
        <w:numPr>
          <w:ilvl w:val="0"/>
          <w:numId w:val="42"/>
        </w:numPr>
        <w:rPr>
          <w:rFonts w:ascii="Cambria" w:hAnsi="Cambria"/>
        </w:rPr>
      </w:pPr>
      <w:r w:rsidRPr="00CB2C73">
        <w:rPr>
          <w:rFonts w:ascii="Cambria" w:hAnsi="Cambria"/>
        </w:rPr>
        <w:t xml:space="preserve">Method for </w:t>
      </w:r>
      <w:r w:rsidR="003B0CEC" w:rsidRPr="00CB2C73">
        <w:rPr>
          <w:rFonts w:ascii="Cambria" w:hAnsi="Cambria"/>
        </w:rPr>
        <w:t>a</w:t>
      </w:r>
      <w:r w:rsidRPr="00CB2C73">
        <w:rPr>
          <w:rFonts w:ascii="Cambria" w:hAnsi="Cambria"/>
        </w:rPr>
        <w:t xml:space="preserve">nalyzing </w:t>
      </w:r>
      <w:r w:rsidR="003B0CEC" w:rsidRPr="00CB2C73">
        <w:rPr>
          <w:rFonts w:ascii="Cambria" w:hAnsi="Cambria"/>
        </w:rPr>
        <w:t xml:space="preserve">Supplied Software </w:t>
      </w:r>
      <w:r w:rsidR="00814507" w:rsidRPr="00CB2C73">
        <w:rPr>
          <w:rFonts w:ascii="Cambria" w:hAnsi="Cambria"/>
        </w:rPr>
        <w:t xml:space="preserve">for newly published Known Vulnerabilities </w:t>
      </w:r>
      <w:r w:rsidRPr="00CB2C73">
        <w:rPr>
          <w:rFonts w:ascii="Cambria" w:hAnsi="Cambria"/>
        </w:rPr>
        <w:t xml:space="preserve">post </w:t>
      </w:r>
      <w:r w:rsidR="00814507" w:rsidRPr="00CB2C73">
        <w:rPr>
          <w:rFonts w:ascii="Cambria" w:hAnsi="Cambria"/>
        </w:rPr>
        <w:t>release</w:t>
      </w:r>
    </w:p>
    <w:p w14:paraId="5D11B302" w14:textId="77777777" w:rsidR="00E825E6" w:rsidRPr="00CB2C73" w:rsidRDefault="00E825E6" w:rsidP="00E825E6">
      <w:pPr>
        <w:pStyle w:val="ListParagraph"/>
        <w:numPr>
          <w:ilvl w:val="0"/>
          <w:numId w:val="0"/>
        </w:numPr>
        <w:ind w:left="720"/>
      </w:pPr>
    </w:p>
    <w:p w14:paraId="61336BB2" w14:textId="06D87F47" w:rsidR="00EA1837" w:rsidRPr="00CB2C73" w:rsidRDefault="00EA1837" w:rsidP="005641F2">
      <w:pPr>
        <w:rPr>
          <w:lang w:val="en-US"/>
        </w:rPr>
      </w:pPr>
      <w:r w:rsidRPr="00CB2C73">
        <w:rPr>
          <w:lang w:val="en-US"/>
        </w:rPr>
        <w:t xml:space="preserve">A process </w:t>
      </w:r>
      <w:r w:rsidR="00CC2F0B" w:rsidRPr="00CB2C73">
        <w:rPr>
          <w:lang w:val="en-US"/>
        </w:rPr>
        <w:t xml:space="preserve">shall </w:t>
      </w:r>
      <w:r w:rsidRPr="00CB2C73">
        <w:rPr>
          <w:lang w:val="en-US"/>
        </w:rPr>
        <w:t xml:space="preserve">exist </w:t>
      </w:r>
      <w:r w:rsidR="00E825E6" w:rsidRPr="00CB2C73">
        <w:rPr>
          <w:lang w:val="en-US"/>
        </w:rPr>
        <w:t xml:space="preserve">for </w:t>
      </w:r>
      <w:r w:rsidR="00814507" w:rsidRPr="00CB2C73">
        <w:rPr>
          <w:lang w:val="en-US"/>
        </w:rPr>
        <w:t>the S</w:t>
      </w:r>
      <w:r w:rsidR="00E825E6" w:rsidRPr="00CB2C73">
        <w:rPr>
          <w:lang w:val="en-US"/>
        </w:rPr>
        <w:t>ecur</w:t>
      </w:r>
      <w:r w:rsidR="00CB198F" w:rsidRPr="00CB2C73">
        <w:rPr>
          <w:lang w:val="en-US"/>
        </w:rPr>
        <w:t>ity</w:t>
      </w:r>
      <w:r w:rsidR="00E825E6" w:rsidRPr="00CB2C73">
        <w:rPr>
          <w:lang w:val="en-US"/>
        </w:rPr>
        <w:t xml:space="preserve"> </w:t>
      </w:r>
      <w:r w:rsidR="00814507" w:rsidRPr="00CB2C73">
        <w:rPr>
          <w:lang w:val="en-US"/>
        </w:rPr>
        <w:t>A</w:t>
      </w:r>
      <w:r w:rsidR="00E825E6" w:rsidRPr="00CB2C73">
        <w:rPr>
          <w:lang w:val="en-US"/>
        </w:rPr>
        <w:t>ssurance methods</w:t>
      </w:r>
      <w:r w:rsidR="00F5458C" w:rsidRPr="00CB2C73">
        <w:rPr>
          <w:lang w:val="en-US"/>
        </w:rPr>
        <w:t xml:space="preserve"> listed above</w:t>
      </w:r>
      <w:r w:rsidR="00E825E6" w:rsidRPr="00CB2C73">
        <w:rPr>
          <w:lang w:val="en-US"/>
        </w:rPr>
        <w:t>.</w:t>
      </w:r>
    </w:p>
    <w:p w14:paraId="78133A1A" w14:textId="3AF9EB86" w:rsidR="00EA1837" w:rsidRPr="00CB2C73" w:rsidRDefault="00EA1837" w:rsidP="005641F2">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14A8F63A" w14:textId="54C7BBC1" w:rsidR="00EA1837" w:rsidRPr="00CB2C73" w:rsidRDefault="000753DC" w:rsidP="00894EAB">
      <w:pPr>
        <w:pStyle w:val="ListParagraph"/>
        <w:numPr>
          <w:ilvl w:val="0"/>
          <w:numId w:val="24"/>
        </w:numPr>
        <w:spacing w:after="240" w:line="240" w:lineRule="atLeast"/>
        <w:jc w:val="left"/>
        <w:rPr>
          <w:rFonts w:ascii="Cambria" w:hAnsi="Cambria"/>
        </w:rPr>
      </w:pPr>
      <w:r w:rsidRPr="00CB2C73">
        <w:rPr>
          <w:rFonts w:ascii="Cambria" w:hAnsi="Cambria"/>
        </w:rPr>
        <w:t>3</w:t>
      </w:r>
      <w:r w:rsidR="00094732" w:rsidRPr="00CB2C73">
        <w:rPr>
          <w:rFonts w:ascii="Cambria" w:hAnsi="Cambria"/>
        </w:rPr>
        <w:t>.</w:t>
      </w:r>
      <w:r w:rsidR="006560E8" w:rsidRPr="00CB2C73">
        <w:rPr>
          <w:rFonts w:ascii="Cambria" w:hAnsi="Cambria"/>
        </w:rPr>
        <w:t xml:space="preserve">1.5.1 </w:t>
      </w:r>
      <w:r w:rsidR="00EA1837" w:rsidRPr="00CB2C73">
        <w:rPr>
          <w:rFonts w:ascii="Cambria" w:hAnsi="Cambria"/>
        </w:rPr>
        <w:t xml:space="preserve">A documented procedure </w:t>
      </w:r>
      <w:r w:rsidR="00F5458C" w:rsidRPr="00CB2C73">
        <w:rPr>
          <w:rFonts w:ascii="Cambria" w:hAnsi="Cambria"/>
        </w:rPr>
        <w:t>exists for each of the methods identified above</w:t>
      </w:r>
      <w:r w:rsidR="00EA1837" w:rsidRPr="00CB2C73">
        <w:rPr>
          <w:rFonts w:ascii="Cambria" w:hAnsi="Cambria"/>
        </w:rPr>
        <w:t>.</w:t>
      </w:r>
    </w:p>
    <w:p w14:paraId="20F4B04A" w14:textId="77777777" w:rsidR="00EA1837" w:rsidRPr="00CB2C73" w:rsidRDefault="00EA1837" w:rsidP="005641F2">
      <w:pPr>
        <w:keepNext/>
        <w:keepLines/>
        <w:spacing w:after="100" w:afterAutospacing="1"/>
        <w:rPr>
          <w:b/>
          <w:bCs/>
          <w:lang w:val="en-US"/>
        </w:rPr>
      </w:pPr>
      <w:r w:rsidRPr="00CB2C73">
        <w:rPr>
          <w:b/>
          <w:bCs/>
          <w:lang w:val="en-US"/>
        </w:rPr>
        <w:t>Rationale:</w:t>
      </w:r>
    </w:p>
    <w:p w14:paraId="661BCDFD" w14:textId="0623EF31" w:rsidR="00EA1837" w:rsidRPr="00CB2C73" w:rsidRDefault="00EA1837" w:rsidP="005641F2">
      <w:pPr>
        <w:rPr>
          <w:lang w:val="en-US"/>
        </w:rPr>
      </w:pPr>
      <w:r w:rsidRPr="00CB2C73">
        <w:rPr>
          <w:lang w:val="en-US"/>
        </w:rPr>
        <w:t xml:space="preserve">To ensure </w:t>
      </w:r>
      <w:r w:rsidR="00F5458C" w:rsidRPr="00CB2C73">
        <w:rPr>
          <w:lang w:val="en-US"/>
        </w:rPr>
        <w:t xml:space="preserve">appropriate </w:t>
      </w:r>
      <w:r w:rsidRPr="00CB2C73">
        <w:rPr>
          <w:lang w:val="en-US"/>
        </w:rPr>
        <w:t>process</w:t>
      </w:r>
      <w:r w:rsidR="00F5458C" w:rsidRPr="00CB2C73">
        <w:rPr>
          <w:lang w:val="en-US"/>
        </w:rPr>
        <w:t xml:space="preserve">es </w:t>
      </w:r>
      <w:r w:rsidRPr="00CB2C73">
        <w:rPr>
          <w:lang w:val="en-US"/>
        </w:rPr>
        <w:t xml:space="preserve">exists for </w:t>
      </w:r>
      <w:r w:rsidR="00E825E6" w:rsidRPr="00CB2C73">
        <w:rPr>
          <w:lang w:val="en-US"/>
        </w:rPr>
        <w:t xml:space="preserve">detecting and following up on </w:t>
      </w:r>
      <w:r w:rsidR="00814507" w:rsidRPr="00CB2C73">
        <w:rPr>
          <w:lang w:val="en-US"/>
        </w:rPr>
        <w:t>K</w:t>
      </w:r>
      <w:r w:rsidR="00E825E6" w:rsidRPr="00CB2C73">
        <w:rPr>
          <w:lang w:val="en-US"/>
        </w:rPr>
        <w:t xml:space="preserve">nown </w:t>
      </w:r>
      <w:r w:rsidR="00814507" w:rsidRPr="00CB2C73">
        <w:rPr>
          <w:lang w:val="en-US"/>
        </w:rPr>
        <w:t>V</w:t>
      </w:r>
      <w:r w:rsidR="00E825E6" w:rsidRPr="00CB2C73">
        <w:rPr>
          <w:lang w:val="en-US"/>
        </w:rPr>
        <w:t>ulnerabilities</w:t>
      </w:r>
      <w:r w:rsidR="00F5458C" w:rsidRPr="00CB2C73">
        <w:rPr>
          <w:lang w:val="en-US"/>
        </w:rPr>
        <w:t xml:space="preserve"> in the </w:t>
      </w:r>
      <w:r w:rsidR="00AF141E" w:rsidRPr="00CB2C73">
        <w:rPr>
          <w:lang w:val="en-US"/>
        </w:rPr>
        <w:t>Supplied Software</w:t>
      </w:r>
      <w:r w:rsidR="00F5458C" w:rsidRPr="00CB2C73">
        <w:rPr>
          <w:lang w:val="en-US"/>
        </w:rPr>
        <w:t xml:space="preserve">. </w:t>
      </w:r>
    </w:p>
    <w:p w14:paraId="0C3AD15D" w14:textId="27342FF4" w:rsidR="003E247B" w:rsidRPr="00CB2C73" w:rsidRDefault="00952169" w:rsidP="005641F2">
      <w:pPr>
        <w:pStyle w:val="Heading2"/>
        <w:spacing w:line="240" w:lineRule="atLeast"/>
        <w:rPr>
          <w:lang w:val="en-US"/>
        </w:rPr>
      </w:pPr>
      <w:bookmarkStart w:id="451" w:name="_Toc457078799"/>
      <w:bookmarkStart w:id="452" w:name="_Toc5785629"/>
      <w:r w:rsidRPr="00CB2C73">
        <w:rPr>
          <w:lang w:val="en-US"/>
        </w:rPr>
        <w:t xml:space="preserve"> </w:t>
      </w:r>
      <w:bookmarkStart w:id="453" w:name="_Toc79496725"/>
      <w:r w:rsidR="003E247B" w:rsidRPr="00CB2C73">
        <w:rPr>
          <w:lang w:val="en-US"/>
        </w:rPr>
        <w:t xml:space="preserve">Relevant </w:t>
      </w:r>
      <w:r w:rsidR="001B158D" w:rsidRPr="00CB2C73">
        <w:rPr>
          <w:lang w:val="en-US"/>
        </w:rPr>
        <w:t xml:space="preserve">tasks defined </w:t>
      </w:r>
      <w:r w:rsidR="003E247B" w:rsidRPr="00CB2C73">
        <w:rPr>
          <w:lang w:val="en-US"/>
        </w:rPr>
        <w:t xml:space="preserve">and </w:t>
      </w:r>
      <w:bookmarkEnd w:id="451"/>
      <w:bookmarkEnd w:id="452"/>
      <w:r w:rsidR="001B158D" w:rsidRPr="00CB2C73">
        <w:rPr>
          <w:lang w:val="en-US"/>
        </w:rPr>
        <w:t>supported</w:t>
      </w:r>
      <w:bookmarkEnd w:id="453"/>
    </w:p>
    <w:p w14:paraId="477E94FB" w14:textId="12BA904B" w:rsidR="003E247B" w:rsidRPr="00CB2C73" w:rsidRDefault="003E247B" w:rsidP="00894EAB">
      <w:pPr>
        <w:pStyle w:val="Heading3"/>
        <w:spacing w:after="100" w:afterAutospacing="1"/>
        <w:rPr>
          <w:lang w:val="en-US"/>
        </w:rPr>
      </w:pPr>
      <w:bookmarkStart w:id="454" w:name="_Toc79496726"/>
      <w:r w:rsidRPr="00CB2C73">
        <w:rPr>
          <w:lang w:val="en-US"/>
        </w:rPr>
        <w:t>Access</w:t>
      </w:r>
      <w:bookmarkEnd w:id="454"/>
    </w:p>
    <w:p w14:paraId="5E2643DD" w14:textId="78F3B756" w:rsidR="003E247B" w:rsidRPr="00CB2C73" w:rsidRDefault="003E247B" w:rsidP="00894EAB">
      <w:pPr>
        <w:spacing w:after="100" w:afterAutospacing="1"/>
        <w:rPr>
          <w:lang w:val="en-US"/>
        </w:rPr>
      </w:pPr>
      <w:r w:rsidRPr="00CB2C73">
        <w:rPr>
          <w:lang w:val="en-US"/>
        </w:rPr>
        <w:t xml:space="preserve">Maintain a process to effectively respond to </w:t>
      </w:r>
      <w:r w:rsidR="00814507" w:rsidRPr="00CB2C73">
        <w:rPr>
          <w:lang w:val="en-US"/>
        </w:rPr>
        <w:t xml:space="preserve">Known Vulnerability external </w:t>
      </w:r>
      <w:r w:rsidR="007C5900" w:rsidRPr="00CB2C73">
        <w:rPr>
          <w:lang w:val="en-US"/>
        </w:rPr>
        <w:t>inquiries</w:t>
      </w:r>
      <w:r w:rsidRPr="00CB2C73">
        <w:rPr>
          <w:lang w:val="en-US"/>
        </w:rPr>
        <w:t xml:space="preserve">. Publicly identify a means by which a third party </w:t>
      </w:r>
      <w:r w:rsidR="007C5900" w:rsidRPr="00CB2C73">
        <w:rPr>
          <w:lang w:val="en-US"/>
        </w:rPr>
        <w:t xml:space="preserve">can </w:t>
      </w:r>
      <w:r w:rsidRPr="00CB2C73">
        <w:rPr>
          <w:lang w:val="en-US"/>
        </w:rPr>
        <w:t>inquir</w:t>
      </w:r>
      <w:r w:rsidR="002C664B" w:rsidRPr="00CB2C73">
        <w:rPr>
          <w:lang w:val="en-US"/>
        </w:rPr>
        <w:t xml:space="preserve">e </w:t>
      </w:r>
      <w:r w:rsidR="007C5900" w:rsidRPr="00CB2C73">
        <w:rPr>
          <w:lang w:val="en-US"/>
        </w:rPr>
        <w:t xml:space="preserve">about a </w:t>
      </w:r>
      <w:r w:rsidR="00814507" w:rsidRPr="00CB2C73">
        <w:rPr>
          <w:lang w:val="en-US"/>
        </w:rPr>
        <w:t xml:space="preserve">Known Vulnerability </w:t>
      </w:r>
      <w:r w:rsidR="007C5900" w:rsidRPr="00CB2C73">
        <w:rPr>
          <w:lang w:val="en-US"/>
        </w:rPr>
        <w:t>with respect to a given software offering.</w:t>
      </w:r>
    </w:p>
    <w:p w14:paraId="775B21AE" w14:textId="7F6B95C0" w:rsidR="003E247B" w:rsidRPr="00CB2C73" w:rsidRDefault="003E247B"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7E280AB7" w14:textId="7E46B0C6" w:rsidR="003E247B" w:rsidRPr="00CB2C73" w:rsidRDefault="00050B78" w:rsidP="00952169">
      <w:pPr>
        <w:pStyle w:val="ListParagraph"/>
        <w:numPr>
          <w:ilvl w:val="0"/>
          <w:numId w:val="24"/>
        </w:numPr>
        <w:spacing w:after="100" w:afterAutospacing="1"/>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2.1.1 </w:t>
      </w:r>
      <w:r w:rsidR="003E247B" w:rsidRPr="00CB2C73">
        <w:rPr>
          <w:rFonts w:ascii="Cambria" w:eastAsia="Calibri" w:hAnsi="Cambria" w:cs="Times New Roman"/>
        </w:rPr>
        <w:t xml:space="preserve">Publicly visible method that allows any third party to make a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inquiry (e.g., via a published contact email address</w:t>
      </w:r>
      <w:r w:rsidR="00D178ED" w:rsidRPr="00CB2C73">
        <w:rPr>
          <w:rFonts w:ascii="Cambria" w:eastAsia="Calibri" w:hAnsi="Cambria" w:cs="Times New Roman"/>
        </w:rPr>
        <w:t xml:space="preserve"> – security@company.com, opensource@company.com, …</w:t>
      </w:r>
      <w:r w:rsidR="003E247B" w:rsidRPr="00CB2C73">
        <w:rPr>
          <w:rFonts w:ascii="Cambria" w:eastAsia="Calibri" w:hAnsi="Cambria" w:cs="Times New Roman"/>
        </w:rPr>
        <w:t xml:space="preserve">). </w:t>
      </w:r>
    </w:p>
    <w:p w14:paraId="61300E15" w14:textId="0EDEBDA9" w:rsidR="003E247B" w:rsidRPr="00CB2C73" w:rsidRDefault="00050B78" w:rsidP="004126AF">
      <w:pPr>
        <w:pStyle w:val="ListParagraph"/>
        <w:numPr>
          <w:ilvl w:val="0"/>
          <w:numId w:val="24"/>
        </w:numPr>
        <w:spacing w:after="240" w:line="240" w:lineRule="atLeast"/>
        <w:jc w:val="left"/>
        <w:rPr>
          <w:rFonts w:ascii="Cambria" w:eastAsia="Calibri" w:hAnsi="Cambria" w:cs="Times New Roman"/>
        </w:rPr>
      </w:pPr>
      <w:r w:rsidRPr="00CB2C73">
        <w:rPr>
          <w:rFonts w:ascii="Cambria" w:eastAsia="Calibri" w:hAnsi="Cambria" w:cs="Times New Roman"/>
        </w:rPr>
        <w:t>3.</w:t>
      </w:r>
      <w:r w:rsidR="000A548E" w:rsidRPr="00CB2C73">
        <w:rPr>
          <w:rFonts w:ascii="Cambria" w:eastAsia="Calibri" w:hAnsi="Cambria" w:cs="Times New Roman"/>
        </w:rPr>
        <w:t xml:space="preserve">2.1.2 </w:t>
      </w:r>
      <w:r w:rsidR="003E247B" w:rsidRPr="00CB2C73">
        <w:rPr>
          <w:rFonts w:ascii="Cambria" w:eastAsia="Calibri" w:hAnsi="Cambria" w:cs="Times New Roman"/>
        </w:rPr>
        <w:t xml:space="preserve">An internal documented procedure for responding to third party </w:t>
      </w:r>
      <w:r w:rsidR="00814507" w:rsidRPr="00CB2C73">
        <w:rPr>
          <w:rFonts w:ascii="Cambria" w:eastAsia="Calibri" w:hAnsi="Cambria" w:cs="Times New Roman"/>
        </w:rPr>
        <w:t xml:space="preserve">Known Vulnerability </w:t>
      </w:r>
      <w:r w:rsidR="003E247B" w:rsidRPr="00CB2C73">
        <w:rPr>
          <w:rFonts w:ascii="Cambria" w:eastAsia="Calibri" w:hAnsi="Cambria" w:cs="Times New Roman"/>
        </w:rPr>
        <w:t>inquiries</w:t>
      </w:r>
      <w:r w:rsidR="007C5900" w:rsidRPr="00CB2C73">
        <w:rPr>
          <w:rFonts w:ascii="Cambria" w:eastAsia="Calibri" w:hAnsi="Cambria" w:cs="Times New Roman"/>
        </w:rPr>
        <w:t xml:space="preserve"> exists</w:t>
      </w:r>
    </w:p>
    <w:p w14:paraId="0CC7D806" w14:textId="77777777" w:rsidR="003E247B" w:rsidRPr="00CB2C73" w:rsidRDefault="003E247B" w:rsidP="004126AF">
      <w:pPr>
        <w:keepNext/>
        <w:keepLines/>
        <w:spacing w:after="100" w:afterAutospacing="1"/>
        <w:rPr>
          <w:b/>
          <w:bCs/>
          <w:lang w:val="en-US"/>
        </w:rPr>
      </w:pPr>
      <w:r w:rsidRPr="00CB2C73">
        <w:rPr>
          <w:b/>
          <w:bCs/>
          <w:lang w:val="en-US"/>
        </w:rPr>
        <w:t>Rationale:</w:t>
      </w:r>
    </w:p>
    <w:p w14:paraId="69B72549" w14:textId="1069F66B" w:rsidR="003E247B" w:rsidRPr="00CB2C73" w:rsidRDefault="003E247B" w:rsidP="004126AF">
      <w:pPr>
        <w:rPr>
          <w:lang w:val="en-US"/>
        </w:rPr>
      </w:pPr>
      <w:r w:rsidRPr="00CB2C73">
        <w:rPr>
          <w:lang w:val="en-US"/>
        </w:rPr>
        <w:t xml:space="preserve">To ensure there is a reasonable way for third parties to contact the organization </w:t>
      </w:r>
      <w:r w:rsidR="00814507" w:rsidRPr="00CB2C73">
        <w:rPr>
          <w:lang w:val="en-US"/>
        </w:rPr>
        <w:t>regarding</w:t>
      </w:r>
      <w:r w:rsidR="007C5900" w:rsidRPr="00CB2C73">
        <w:rPr>
          <w:lang w:val="en-US"/>
        </w:rPr>
        <w:t xml:space="preserve"> security vulnerability</w:t>
      </w:r>
      <w:r w:rsidRPr="00CB2C73">
        <w:rPr>
          <w:lang w:val="en-US"/>
        </w:rPr>
        <w:t xml:space="preserve"> inquiries and that the organization is prepared to respond.</w:t>
      </w:r>
    </w:p>
    <w:p w14:paraId="3A1DE902" w14:textId="7657FADE" w:rsidR="003E247B" w:rsidRPr="00CB2C73" w:rsidRDefault="003E247B" w:rsidP="004126AF">
      <w:pPr>
        <w:pStyle w:val="Heading3"/>
        <w:rPr>
          <w:lang w:val="en-US"/>
        </w:rPr>
      </w:pPr>
      <w:bookmarkStart w:id="455" w:name="_Toc79496727"/>
      <w:r w:rsidRPr="00CB2C73">
        <w:rPr>
          <w:lang w:val="en-US"/>
        </w:rPr>
        <w:t xml:space="preserve">Effectively </w:t>
      </w:r>
      <w:r w:rsidR="001B158D" w:rsidRPr="00CB2C73">
        <w:rPr>
          <w:lang w:val="en-US"/>
        </w:rPr>
        <w:t>resourced</w:t>
      </w:r>
      <w:bookmarkEnd w:id="455"/>
    </w:p>
    <w:p w14:paraId="2880BB88" w14:textId="77777777" w:rsidR="003E247B" w:rsidRPr="00CB2C73" w:rsidRDefault="003E247B" w:rsidP="004126AF">
      <w:pPr>
        <w:keepNext/>
        <w:spacing w:after="100" w:afterAutospacing="1"/>
        <w:rPr>
          <w:lang w:val="en-US"/>
        </w:rPr>
      </w:pPr>
      <w:r w:rsidRPr="00CB2C73">
        <w:rPr>
          <w:lang w:val="en-US"/>
        </w:rPr>
        <w:t>Identify and Resource Program Task(s):</w:t>
      </w:r>
    </w:p>
    <w:p w14:paraId="6DA72705" w14:textId="4AB964DA" w:rsidR="003E247B" w:rsidRPr="00CB2C73" w:rsidRDefault="003E247B" w:rsidP="004126AF">
      <w:pPr>
        <w:pStyle w:val="ListParagraph"/>
        <w:numPr>
          <w:ilvl w:val="0"/>
          <w:numId w:val="38"/>
        </w:numPr>
        <w:spacing w:after="100" w:afterAutospacing="1"/>
        <w:jc w:val="left"/>
        <w:rPr>
          <w:rFonts w:ascii="Cambria" w:hAnsi="Cambria"/>
        </w:rPr>
      </w:pPr>
      <w:r w:rsidRPr="00CB2C73">
        <w:rPr>
          <w:rFonts w:ascii="Cambria" w:hAnsi="Cambria"/>
        </w:rPr>
        <w:t xml:space="preserve">Assign accountability to ensure the successful execution of </w:t>
      </w:r>
      <w:r w:rsidR="008B5436" w:rsidRPr="00CB2C73">
        <w:rPr>
          <w:rFonts w:ascii="Cambria" w:hAnsi="Cambria"/>
        </w:rPr>
        <w:t>Program</w:t>
      </w:r>
      <w:r w:rsidRPr="00CB2C73">
        <w:rPr>
          <w:rFonts w:ascii="Cambria" w:hAnsi="Cambria"/>
        </w:rPr>
        <w:t xml:space="preserve"> tasks. </w:t>
      </w:r>
    </w:p>
    <w:p w14:paraId="4090EA1F" w14:textId="77777777" w:rsidR="003E247B" w:rsidRPr="00CB2C73" w:rsidRDefault="003E247B" w:rsidP="004126AF">
      <w:pPr>
        <w:pStyle w:val="ListParagraph"/>
        <w:numPr>
          <w:ilvl w:val="0"/>
          <w:numId w:val="38"/>
        </w:numPr>
        <w:jc w:val="left"/>
        <w:rPr>
          <w:rFonts w:ascii="Cambria" w:hAnsi="Cambria"/>
        </w:rPr>
      </w:pPr>
      <w:r w:rsidRPr="00CB2C73">
        <w:rPr>
          <w:rFonts w:ascii="Cambria" w:hAnsi="Cambria"/>
        </w:rPr>
        <w:t>Program tasks are sufficiently resourced:</w:t>
      </w:r>
    </w:p>
    <w:p w14:paraId="1272721E" w14:textId="75E415F4" w:rsidR="003E247B" w:rsidRPr="00CB2C73" w:rsidRDefault="0092150B" w:rsidP="004126AF">
      <w:pPr>
        <w:pStyle w:val="ListParagraph"/>
        <w:numPr>
          <w:ilvl w:val="1"/>
          <w:numId w:val="38"/>
        </w:numPr>
        <w:jc w:val="left"/>
        <w:rPr>
          <w:rFonts w:ascii="Cambria" w:hAnsi="Cambria"/>
        </w:rPr>
      </w:pPr>
      <w:r w:rsidRPr="00CB2C73">
        <w:rPr>
          <w:rFonts w:ascii="Cambria" w:hAnsi="Cambria"/>
        </w:rPr>
        <w:t>Sufficient t</w:t>
      </w:r>
      <w:r w:rsidR="003E247B" w:rsidRPr="00CB2C73">
        <w:rPr>
          <w:rFonts w:ascii="Cambria" w:hAnsi="Cambria"/>
        </w:rPr>
        <w:t>ime to perform the tasks have been allocated; and</w:t>
      </w:r>
    </w:p>
    <w:p w14:paraId="4B90ADFB" w14:textId="77777777" w:rsidR="003E247B" w:rsidRPr="00CB2C73" w:rsidRDefault="003E247B" w:rsidP="004126AF">
      <w:pPr>
        <w:pStyle w:val="ListParagraph"/>
        <w:numPr>
          <w:ilvl w:val="1"/>
          <w:numId w:val="38"/>
        </w:numPr>
        <w:jc w:val="left"/>
        <w:rPr>
          <w:rFonts w:ascii="Cambria" w:hAnsi="Cambria"/>
        </w:rPr>
      </w:pPr>
      <w:r w:rsidRPr="00CB2C73">
        <w:rPr>
          <w:rFonts w:ascii="Cambria" w:hAnsi="Cambria"/>
        </w:rPr>
        <w:t>Adequate funding has been allocated.</w:t>
      </w:r>
    </w:p>
    <w:p w14:paraId="086F6229" w14:textId="64D38557" w:rsidR="003E247B" w:rsidRPr="00CB2C73" w:rsidRDefault="003E247B" w:rsidP="004126AF">
      <w:pPr>
        <w:pStyle w:val="ListParagraph"/>
        <w:numPr>
          <w:ilvl w:val="0"/>
          <w:numId w:val="38"/>
        </w:numPr>
        <w:jc w:val="left"/>
        <w:rPr>
          <w:rFonts w:ascii="Cambria" w:hAnsi="Cambria"/>
        </w:rPr>
      </w:pPr>
      <w:r w:rsidRPr="00CB2C73">
        <w:rPr>
          <w:rFonts w:ascii="Cambria" w:hAnsi="Cambria"/>
        </w:rPr>
        <w:t>A process exists for reviewing and updating the policy and supporting tasks;</w:t>
      </w:r>
      <w:r w:rsidR="007C5900" w:rsidRPr="00CB2C73">
        <w:rPr>
          <w:rFonts w:ascii="Cambria" w:hAnsi="Cambria"/>
        </w:rPr>
        <w:t xml:space="preserve"> and</w:t>
      </w:r>
    </w:p>
    <w:p w14:paraId="3415688E" w14:textId="34B85983" w:rsidR="003E247B" w:rsidRPr="00CB2C73" w:rsidRDefault="007C5900" w:rsidP="004126AF">
      <w:pPr>
        <w:pStyle w:val="ListParagraph"/>
        <w:numPr>
          <w:ilvl w:val="0"/>
          <w:numId w:val="38"/>
        </w:numPr>
        <w:jc w:val="left"/>
        <w:rPr>
          <w:rFonts w:ascii="Cambria" w:hAnsi="Cambria"/>
        </w:rPr>
      </w:pPr>
      <w:r w:rsidRPr="00CB2C73">
        <w:rPr>
          <w:rFonts w:ascii="Cambria" w:hAnsi="Cambria"/>
        </w:rPr>
        <w:t>Technical</w:t>
      </w:r>
      <w:r w:rsidR="003E247B" w:rsidRPr="00CB2C73">
        <w:rPr>
          <w:rFonts w:ascii="Cambria" w:hAnsi="Cambria"/>
        </w:rPr>
        <w:t xml:space="preserve"> expertise pertaining to </w:t>
      </w:r>
      <w:r w:rsidR="0092150B" w:rsidRPr="00CB2C73">
        <w:rPr>
          <w:rFonts w:ascii="Cambria" w:hAnsi="Cambria"/>
        </w:rPr>
        <w:t>Known Vulnerabilities</w:t>
      </w:r>
      <w:r w:rsidR="003E247B" w:rsidRPr="00CB2C73">
        <w:rPr>
          <w:rFonts w:ascii="Cambria" w:hAnsi="Cambria"/>
        </w:rPr>
        <w:t xml:space="preserve"> is accessible to those who may need such </w:t>
      </w:r>
      <w:r w:rsidR="00A25A56" w:rsidRPr="00CB2C73">
        <w:rPr>
          <w:rFonts w:ascii="Cambria" w:hAnsi="Cambria"/>
        </w:rPr>
        <w:t>guidance.</w:t>
      </w:r>
      <w:r w:rsidR="003E247B" w:rsidRPr="00CB2C73">
        <w:rPr>
          <w:rFonts w:ascii="Cambria" w:hAnsi="Cambria"/>
        </w:rPr>
        <w:t xml:space="preserve"> </w:t>
      </w:r>
    </w:p>
    <w:p w14:paraId="1FE361F6" w14:textId="217E68F1" w:rsidR="007C5900" w:rsidRPr="00CB2C73" w:rsidRDefault="007C5900" w:rsidP="007C5900">
      <w:pPr>
        <w:pStyle w:val="ListParagraph"/>
        <w:numPr>
          <w:ilvl w:val="0"/>
          <w:numId w:val="0"/>
        </w:numPr>
        <w:ind w:left="720"/>
        <w:jc w:val="left"/>
        <w:rPr>
          <w:rFonts w:ascii="Cambria" w:hAnsi="Cambria"/>
        </w:rPr>
      </w:pPr>
    </w:p>
    <w:p w14:paraId="2432A4E5" w14:textId="51D27C44" w:rsidR="003E247B" w:rsidRPr="00CB2C73" w:rsidRDefault="003E247B"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5ECB1EB" w14:textId="636B37EC" w:rsidR="003E247B"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C732DE" w:rsidRPr="00CB2C73">
        <w:rPr>
          <w:rFonts w:ascii="Cambria" w:hAnsi="Cambria"/>
        </w:rPr>
        <w:t xml:space="preserve">2.2.1 </w:t>
      </w:r>
      <w:r w:rsidR="003E247B" w:rsidRPr="00CB2C73">
        <w:rPr>
          <w:rFonts w:ascii="Cambria" w:hAnsi="Cambria"/>
        </w:rPr>
        <w:t xml:space="preserve">Document with name of persons, group or function in </w:t>
      </w:r>
      <w:r w:rsidR="008B5436" w:rsidRPr="00CB2C73">
        <w:rPr>
          <w:rFonts w:ascii="Cambria" w:hAnsi="Cambria"/>
        </w:rPr>
        <w:t>Program</w:t>
      </w:r>
      <w:r w:rsidR="003E247B" w:rsidRPr="00CB2C73">
        <w:rPr>
          <w:rFonts w:ascii="Cambria" w:hAnsi="Cambria"/>
        </w:rPr>
        <w:t xml:space="preserve"> role(s) identified.</w:t>
      </w:r>
    </w:p>
    <w:p w14:paraId="24725E36" w14:textId="657CED58"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2.2.2 </w:t>
      </w:r>
      <w:r w:rsidR="003E247B" w:rsidRPr="00CB2C73">
        <w:rPr>
          <w:rFonts w:ascii="Cambria" w:hAnsi="Cambria"/>
        </w:rPr>
        <w:t xml:space="preserve">The identified </w:t>
      </w:r>
      <w:r w:rsidR="008B5436" w:rsidRPr="00CB2C73">
        <w:rPr>
          <w:rFonts w:ascii="Cambria" w:hAnsi="Cambria"/>
        </w:rPr>
        <w:t>Program</w:t>
      </w:r>
      <w:r w:rsidR="003E247B" w:rsidRPr="00CB2C73">
        <w:rPr>
          <w:rFonts w:ascii="Cambria" w:hAnsi="Cambria"/>
        </w:rPr>
        <w:t xml:space="preserve"> roles have been properly staffed and adequate funding provided.</w:t>
      </w:r>
    </w:p>
    <w:p w14:paraId="52950F4A" w14:textId="649B6E24"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2.2.3 </w:t>
      </w:r>
      <w:r w:rsidR="003E247B" w:rsidRPr="00CB2C73">
        <w:rPr>
          <w:rFonts w:ascii="Cambria" w:hAnsi="Cambria"/>
        </w:rPr>
        <w:t xml:space="preserve">Identification of </w:t>
      </w:r>
      <w:r w:rsidR="002C664B" w:rsidRPr="00CB2C73">
        <w:rPr>
          <w:rFonts w:ascii="Cambria" w:hAnsi="Cambria"/>
        </w:rPr>
        <w:t>expertise</w:t>
      </w:r>
      <w:r w:rsidR="003E247B" w:rsidRPr="00CB2C73">
        <w:rPr>
          <w:rFonts w:ascii="Cambria" w:hAnsi="Cambria"/>
        </w:rPr>
        <w:t xml:space="preserve"> available to address </w:t>
      </w:r>
      <w:r w:rsidR="00A25A56" w:rsidRPr="00CB2C73">
        <w:rPr>
          <w:rFonts w:ascii="Cambria" w:hAnsi="Cambria"/>
        </w:rPr>
        <w:t>identified Known Vulnerabilities</w:t>
      </w:r>
      <w:r w:rsidR="003E247B" w:rsidRPr="00CB2C73">
        <w:rPr>
          <w:rFonts w:ascii="Cambria" w:hAnsi="Cambria"/>
        </w:rPr>
        <w:t>.</w:t>
      </w:r>
    </w:p>
    <w:p w14:paraId="3B786346" w14:textId="28CBE42D" w:rsidR="003E247B" w:rsidRPr="00CB2C73" w:rsidRDefault="00050B78" w:rsidP="00C732DE">
      <w:pPr>
        <w:pStyle w:val="ListParagraph"/>
        <w:numPr>
          <w:ilvl w:val="0"/>
          <w:numId w:val="24"/>
        </w:numPr>
        <w:spacing w:after="120"/>
        <w:jc w:val="left"/>
        <w:rPr>
          <w:rFonts w:ascii="Cambria" w:hAnsi="Cambria"/>
        </w:rPr>
      </w:pPr>
      <w:r w:rsidRPr="00CB2C73">
        <w:rPr>
          <w:rFonts w:ascii="Cambria" w:hAnsi="Cambria"/>
        </w:rPr>
        <w:t>3.</w:t>
      </w:r>
      <w:r w:rsidR="00C732DE" w:rsidRPr="00CB2C73">
        <w:rPr>
          <w:rFonts w:ascii="Cambria" w:hAnsi="Cambria"/>
        </w:rPr>
        <w:t xml:space="preserve">2.2.4 </w:t>
      </w:r>
      <w:r w:rsidR="003E247B" w:rsidRPr="00CB2C73">
        <w:rPr>
          <w:rFonts w:ascii="Cambria" w:hAnsi="Cambria"/>
        </w:rPr>
        <w:t xml:space="preserve">A documented procedure that assigns internal responsibilities for </w:t>
      </w:r>
      <w:r w:rsidR="008B5436" w:rsidRPr="00CB2C73">
        <w:rPr>
          <w:rFonts w:ascii="Cambria" w:hAnsi="Cambria"/>
        </w:rPr>
        <w:t>Security Assurance</w:t>
      </w:r>
      <w:r w:rsidR="003E247B" w:rsidRPr="00CB2C73">
        <w:rPr>
          <w:rFonts w:ascii="Cambria" w:hAnsi="Cambria"/>
        </w:rPr>
        <w:t>.</w:t>
      </w:r>
    </w:p>
    <w:p w14:paraId="148542A8" w14:textId="157BD936" w:rsidR="003E247B"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C732DE" w:rsidRPr="00CB2C73">
        <w:rPr>
          <w:rFonts w:ascii="Cambria" w:hAnsi="Cambria"/>
        </w:rPr>
        <w:t xml:space="preserve">2.2.5 </w:t>
      </w:r>
      <w:r w:rsidR="003E247B" w:rsidRPr="00CB2C73">
        <w:rPr>
          <w:rFonts w:ascii="Cambria" w:hAnsi="Cambria"/>
        </w:rPr>
        <w:t xml:space="preserve">A documented procedure for handling the review and remediation of </w:t>
      </w:r>
      <w:r w:rsidR="0052423C" w:rsidRPr="00CB2C73">
        <w:rPr>
          <w:rFonts w:ascii="Cambria" w:hAnsi="Cambria"/>
        </w:rPr>
        <w:t xml:space="preserve">identified </w:t>
      </w:r>
      <w:r w:rsidR="009976D8" w:rsidRPr="00CB2C73">
        <w:rPr>
          <w:rFonts w:ascii="Cambria" w:eastAsia="Calibri" w:hAnsi="Cambria" w:cs="Times New Roman"/>
        </w:rPr>
        <w:t>Known Vulnerability</w:t>
      </w:r>
      <w:r w:rsidR="003E247B" w:rsidRPr="00CB2C73">
        <w:rPr>
          <w:rFonts w:ascii="Cambria" w:hAnsi="Cambria"/>
        </w:rPr>
        <w:t xml:space="preserve"> cases.</w:t>
      </w:r>
    </w:p>
    <w:p w14:paraId="5720D4FF" w14:textId="77777777" w:rsidR="003E247B" w:rsidRPr="00CB2C73" w:rsidRDefault="003E247B" w:rsidP="004126AF">
      <w:pPr>
        <w:keepNext/>
        <w:keepLines/>
        <w:spacing w:after="100" w:afterAutospacing="1"/>
        <w:rPr>
          <w:b/>
          <w:bCs/>
          <w:lang w:val="en-US"/>
        </w:rPr>
      </w:pPr>
      <w:r w:rsidRPr="00CB2C73">
        <w:rPr>
          <w:b/>
          <w:bCs/>
          <w:lang w:val="en-US"/>
        </w:rPr>
        <w:t>Rationale:</w:t>
      </w:r>
    </w:p>
    <w:p w14:paraId="21981B85" w14:textId="136FB28A" w:rsidR="003E247B" w:rsidRPr="00CB2C73" w:rsidRDefault="003E247B" w:rsidP="004126AF">
      <w:pPr>
        <w:rPr>
          <w:lang w:val="en-US"/>
        </w:rPr>
      </w:pPr>
      <w:r w:rsidRPr="00CB2C73">
        <w:rPr>
          <w:lang w:val="en-US"/>
        </w:rPr>
        <w:t xml:space="preserve">To ensure: </w:t>
      </w:r>
      <w:proofErr w:type="spellStart"/>
      <w:r w:rsidRPr="00CB2C73">
        <w:rPr>
          <w:lang w:val="en-US"/>
        </w:rPr>
        <w:t>i</w:t>
      </w:r>
      <w:proofErr w:type="spellEnd"/>
      <w:r w:rsidRPr="00CB2C73">
        <w:rPr>
          <w:lang w:val="en-US"/>
        </w:rPr>
        <w:t xml:space="preserve">) </w:t>
      </w:r>
      <w:r w:rsidR="008B5436" w:rsidRPr="00CB2C73">
        <w:rPr>
          <w:lang w:val="en-US"/>
        </w:rPr>
        <w:t>Program</w:t>
      </w:r>
      <w:r w:rsidRPr="00CB2C73">
        <w:rPr>
          <w:lang w:val="en-US"/>
        </w:rPr>
        <w:t xml:space="preserve"> responsibilities are effectively supported and resourced and ii) policies and supporting processes are regularly updated to accommodate changes in </w:t>
      </w:r>
      <w:r w:rsidR="008B5436" w:rsidRPr="00CB2C73">
        <w:rPr>
          <w:lang w:val="en-US"/>
        </w:rPr>
        <w:t>Security Assurance</w:t>
      </w:r>
      <w:r w:rsidRPr="00CB2C73">
        <w:rPr>
          <w:lang w:val="en-US"/>
        </w:rPr>
        <w:t xml:space="preserve"> best practices.</w:t>
      </w:r>
    </w:p>
    <w:p w14:paraId="29C020CE" w14:textId="148E5B3F" w:rsidR="00AB61D2" w:rsidRPr="00CB2C73" w:rsidRDefault="00726CF5" w:rsidP="004126AF">
      <w:pPr>
        <w:pStyle w:val="Heading2"/>
        <w:spacing w:line="240" w:lineRule="atLeast"/>
        <w:rPr>
          <w:lang w:val="en-US"/>
        </w:rPr>
      </w:pPr>
      <w:bookmarkStart w:id="456" w:name="_Toc457078800"/>
      <w:bookmarkStart w:id="457" w:name="_Toc5785630"/>
      <w:r w:rsidRPr="00CB2C73">
        <w:rPr>
          <w:lang w:val="en-US"/>
        </w:rPr>
        <w:t xml:space="preserve"> </w:t>
      </w:r>
      <w:bookmarkStart w:id="458" w:name="_Toc79496728"/>
      <w:del w:id="459" w:author="Coughlan Shane" w:date="2022-01-31T22:44:00Z">
        <w:r w:rsidR="00871F0B" w:rsidRPr="00CB2C73" w:rsidDel="00993703">
          <w:rPr>
            <w:lang w:val="en-US"/>
          </w:rPr>
          <w:delText>Open Source</w:delText>
        </w:r>
      </w:del>
      <w:proofErr w:type="gramStart"/>
      <w:ins w:id="460" w:author="Coughlan Shane" w:date="2022-01-31T22:44:00Z">
        <w:r w:rsidR="00993703">
          <w:rPr>
            <w:lang w:val="en-US"/>
          </w:rPr>
          <w:t>Open Source</w:t>
        </w:r>
        <w:proofErr w:type="gramEnd"/>
        <w:r w:rsidR="00993703">
          <w:rPr>
            <w:lang w:val="en-US"/>
          </w:rPr>
          <w:t xml:space="preserve"> Software</w:t>
        </w:r>
      </w:ins>
      <w:r w:rsidR="001B158D" w:rsidRPr="00CB2C73">
        <w:rPr>
          <w:lang w:val="en-US"/>
        </w:rPr>
        <w:t xml:space="preserve"> </w:t>
      </w:r>
      <w:bookmarkEnd w:id="456"/>
      <w:r w:rsidR="001B158D" w:rsidRPr="00CB2C73">
        <w:rPr>
          <w:lang w:val="en-US"/>
        </w:rPr>
        <w:t xml:space="preserve">content review </w:t>
      </w:r>
      <w:r w:rsidR="00AB61D2" w:rsidRPr="00CB2C73">
        <w:rPr>
          <w:lang w:val="en-US"/>
        </w:rPr>
        <w:t xml:space="preserve">and </w:t>
      </w:r>
      <w:bookmarkEnd w:id="457"/>
      <w:r w:rsidR="001B158D" w:rsidRPr="00CB2C73">
        <w:rPr>
          <w:lang w:val="en-US"/>
        </w:rPr>
        <w:t>approval</w:t>
      </w:r>
      <w:bookmarkEnd w:id="458"/>
    </w:p>
    <w:p w14:paraId="4AB74DBC" w14:textId="689EB56D" w:rsidR="00AB61D2" w:rsidRPr="00CB2C73" w:rsidRDefault="00AB61D2" w:rsidP="00707647">
      <w:pPr>
        <w:pStyle w:val="Heading3"/>
        <w:rPr>
          <w:lang w:val="en-US"/>
        </w:rPr>
      </w:pPr>
      <w:bookmarkStart w:id="461" w:name="_Toc79496729"/>
      <w:r w:rsidRPr="00CB2C73">
        <w:rPr>
          <w:lang w:val="en-US"/>
        </w:rPr>
        <w:t xml:space="preserve">Bill of </w:t>
      </w:r>
      <w:r w:rsidR="003E4198" w:rsidRPr="00CB2C73">
        <w:rPr>
          <w:lang w:val="en-US"/>
        </w:rPr>
        <w:t>m</w:t>
      </w:r>
      <w:r w:rsidRPr="00CB2C73">
        <w:rPr>
          <w:lang w:val="en-US"/>
        </w:rPr>
        <w:t>aterials</w:t>
      </w:r>
      <w:bookmarkEnd w:id="461"/>
    </w:p>
    <w:p w14:paraId="752E0966" w14:textId="42435109" w:rsidR="00AB61D2" w:rsidRPr="00CB2C73" w:rsidRDefault="00AB61D2" w:rsidP="00707647">
      <w:pPr>
        <w:rPr>
          <w:lang w:val="en-US"/>
        </w:rPr>
      </w:pPr>
      <w:r w:rsidRPr="00CB2C73">
        <w:rPr>
          <w:lang w:val="en-US"/>
        </w:rPr>
        <w:t xml:space="preserve">A process shall exist for creating and </w:t>
      </w:r>
      <w:r w:rsidR="009976D8" w:rsidRPr="00CB2C73">
        <w:rPr>
          <w:lang w:val="en-US"/>
        </w:rPr>
        <w:t>maintaining</w:t>
      </w:r>
      <w:r w:rsidRPr="00CB2C73">
        <w:rPr>
          <w:lang w:val="en-US"/>
        </w:rPr>
        <w:t xml:space="preserve"> a bill of materials that includes each </w:t>
      </w:r>
      <w:del w:id="462" w:author="Coughlan Shane" w:date="2022-01-31T22:44:00Z">
        <w:r w:rsidR="00871F0B" w:rsidRPr="00CB2C73" w:rsidDel="00993703">
          <w:rPr>
            <w:lang w:val="en-US"/>
          </w:rPr>
          <w:delText>Open Source</w:delText>
        </w:r>
      </w:del>
      <w:proofErr w:type="gramStart"/>
      <w:ins w:id="463"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from which the </w:t>
      </w:r>
      <w:r w:rsidR="00AF141E" w:rsidRPr="00CB2C73">
        <w:rPr>
          <w:lang w:val="en-US"/>
        </w:rPr>
        <w:t>Supplied Software</w:t>
      </w:r>
      <w:r w:rsidRPr="00CB2C73">
        <w:rPr>
          <w:lang w:val="en-US"/>
        </w:rPr>
        <w:t xml:space="preserve"> is comprised. </w:t>
      </w:r>
    </w:p>
    <w:p w14:paraId="5A1A6173" w14:textId="49BB7765"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41195AF0" w14:textId="2B888DFA" w:rsidR="00AB61D2"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790A8A" w:rsidRPr="00CB2C73">
        <w:rPr>
          <w:rFonts w:ascii="Cambria" w:hAnsi="Cambria"/>
        </w:rPr>
        <w:t xml:space="preserve">3.1.1 </w:t>
      </w:r>
      <w:r w:rsidR="00AB61D2" w:rsidRPr="00CB2C73">
        <w:rPr>
          <w:rFonts w:ascii="Cambria" w:hAnsi="Cambria"/>
        </w:rPr>
        <w:t xml:space="preserve">A documented procedure for identifying, tracking, reviewing, approving, and archiving information about the collection of </w:t>
      </w:r>
      <w:del w:id="464" w:author="Coughlan Shane" w:date="2022-01-31T22:44:00Z">
        <w:r w:rsidR="00871F0B" w:rsidRPr="00CB2C73" w:rsidDel="00993703">
          <w:rPr>
            <w:rFonts w:ascii="Cambria" w:hAnsi="Cambria"/>
          </w:rPr>
          <w:delText>Open Source</w:delText>
        </w:r>
      </w:del>
      <w:proofErr w:type="gramStart"/>
      <w:ins w:id="465"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from which the </w:t>
      </w:r>
      <w:r w:rsidR="00AF141E" w:rsidRPr="00CB2C73">
        <w:rPr>
          <w:rFonts w:ascii="Cambria" w:hAnsi="Cambria"/>
        </w:rPr>
        <w:t>Supplied Software</w:t>
      </w:r>
      <w:r w:rsidR="00AB61D2" w:rsidRPr="00CB2C73">
        <w:rPr>
          <w:rFonts w:ascii="Cambria" w:hAnsi="Cambria"/>
        </w:rPr>
        <w:t xml:space="preserve"> is comprised.</w:t>
      </w:r>
    </w:p>
    <w:p w14:paraId="04C271B9" w14:textId="30BB8324"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790A8A" w:rsidRPr="00CB2C73">
        <w:rPr>
          <w:rFonts w:ascii="Cambria" w:hAnsi="Cambria"/>
        </w:rPr>
        <w:t xml:space="preserve">3.1.2 </w:t>
      </w:r>
      <w:del w:id="466" w:author="Coughlan Shane" w:date="2022-01-31T22:44:00Z">
        <w:r w:rsidR="00871F0B" w:rsidRPr="00CB2C73" w:rsidDel="00993703">
          <w:rPr>
            <w:rFonts w:ascii="Cambria" w:hAnsi="Cambria"/>
          </w:rPr>
          <w:delText>Open Source</w:delText>
        </w:r>
      </w:del>
      <w:proofErr w:type="gramStart"/>
      <w:ins w:id="467"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 records for the </w:t>
      </w:r>
      <w:r w:rsidR="00AF141E" w:rsidRPr="00CB2C73">
        <w:rPr>
          <w:rFonts w:ascii="Cambria" w:hAnsi="Cambria"/>
        </w:rPr>
        <w:t>Supplied Software</w:t>
      </w:r>
      <w:r w:rsidR="00AB61D2" w:rsidRPr="00CB2C73">
        <w:rPr>
          <w:rFonts w:ascii="Cambria" w:hAnsi="Cambria"/>
        </w:rPr>
        <w:t xml:space="preserve"> that demonstrates the documented procedure was properly followed.</w:t>
      </w:r>
    </w:p>
    <w:p w14:paraId="10F90BA1" w14:textId="77777777" w:rsidR="00AB61D2" w:rsidRPr="00CB2C73" w:rsidRDefault="00AB61D2" w:rsidP="004126AF">
      <w:pPr>
        <w:keepNext/>
        <w:keepLines/>
        <w:spacing w:after="100" w:afterAutospacing="1"/>
        <w:rPr>
          <w:b/>
          <w:bCs/>
          <w:lang w:val="en-US"/>
        </w:rPr>
      </w:pPr>
      <w:r w:rsidRPr="00CB2C73">
        <w:rPr>
          <w:b/>
          <w:bCs/>
          <w:lang w:val="en-US"/>
        </w:rPr>
        <w:lastRenderedPageBreak/>
        <w:t>Rationale:</w:t>
      </w:r>
    </w:p>
    <w:p w14:paraId="0839C777" w14:textId="24A2D552" w:rsidR="00152087" w:rsidRPr="00CB2C73" w:rsidRDefault="00AB61D2" w:rsidP="004126AF">
      <w:pPr>
        <w:rPr>
          <w:lang w:val="en-US"/>
        </w:rPr>
      </w:pPr>
      <w:r w:rsidRPr="00CB2C73">
        <w:rPr>
          <w:lang w:val="en-US"/>
        </w:rPr>
        <w:t xml:space="preserve">To ensure a process exists for creating and managing an </w:t>
      </w:r>
      <w:del w:id="468" w:author="Coughlan Shane" w:date="2022-01-31T22:44:00Z">
        <w:r w:rsidR="00871F0B" w:rsidRPr="00CB2C73" w:rsidDel="00993703">
          <w:rPr>
            <w:lang w:val="en-US"/>
          </w:rPr>
          <w:delText>Open Source</w:delText>
        </w:r>
      </w:del>
      <w:proofErr w:type="gramStart"/>
      <w:ins w:id="469" w:author="Coughlan Shane" w:date="2022-01-31T22:44:00Z">
        <w:r w:rsidR="00993703">
          <w:rPr>
            <w:lang w:val="en-US"/>
          </w:rPr>
          <w:t>Open Source</w:t>
        </w:r>
        <w:proofErr w:type="gramEnd"/>
        <w:r w:rsidR="00993703">
          <w:rPr>
            <w:lang w:val="en-US"/>
          </w:rPr>
          <w:t xml:space="preserve"> Software</w:t>
        </w:r>
      </w:ins>
      <w:r w:rsidRPr="00CB2C73">
        <w:rPr>
          <w:lang w:val="en-US"/>
        </w:rPr>
        <w:t xml:space="preserve"> component bill of materials used to construct the </w:t>
      </w:r>
      <w:r w:rsidR="00AF141E" w:rsidRPr="00CB2C73">
        <w:rPr>
          <w:lang w:val="en-US"/>
        </w:rPr>
        <w:t>Supplied Software</w:t>
      </w:r>
      <w:r w:rsidRPr="00CB2C73">
        <w:rPr>
          <w:lang w:val="en-US"/>
        </w:rPr>
        <w:t>. A bill of materials is needed to support the systematic review of each component</w:t>
      </w:r>
      <w:r w:rsidR="00152087" w:rsidRPr="00CB2C73">
        <w:rPr>
          <w:lang w:val="en-US"/>
        </w:rPr>
        <w:t xml:space="preserve"> </w:t>
      </w:r>
      <w:r w:rsidRPr="00CB2C73">
        <w:rPr>
          <w:lang w:val="en-US"/>
        </w:rPr>
        <w:t xml:space="preserve">to understand </w:t>
      </w:r>
      <w:r w:rsidR="00152087" w:rsidRPr="00CB2C73">
        <w:rPr>
          <w:lang w:val="en-US"/>
        </w:rPr>
        <w:t xml:space="preserve">if any </w:t>
      </w:r>
      <w:r w:rsidR="009976D8" w:rsidRPr="00CB2C73">
        <w:rPr>
          <w:lang w:val="en-US"/>
        </w:rPr>
        <w:t>Known</w:t>
      </w:r>
      <w:r w:rsidR="00152087" w:rsidRPr="00CB2C73">
        <w:rPr>
          <w:lang w:val="en-US"/>
        </w:rPr>
        <w:t xml:space="preserve"> </w:t>
      </w:r>
      <w:r w:rsidR="009976D8" w:rsidRPr="00CB2C73">
        <w:rPr>
          <w:lang w:val="en-US"/>
        </w:rPr>
        <w:t>V</w:t>
      </w:r>
      <w:r w:rsidR="00E04571" w:rsidRPr="00CB2C73">
        <w:rPr>
          <w:lang w:val="en-US"/>
        </w:rPr>
        <w:t>ulnerabilities</w:t>
      </w:r>
      <w:r w:rsidR="00152087" w:rsidRPr="00CB2C73">
        <w:rPr>
          <w:lang w:val="en-US"/>
        </w:rPr>
        <w:t xml:space="preserve"> exist </w:t>
      </w:r>
    </w:p>
    <w:p w14:paraId="44312040" w14:textId="30D44025" w:rsidR="00AB61D2" w:rsidRPr="00CB2C73" w:rsidRDefault="001C5CD5" w:rsidP="004126AF">
      <w:pPr>
        <w:pStyle w:val="Heading3"/>
        <w:rPr>
          <w:strike/>
          <w:lang w:val="en-US"/>
        </w:rPr>
      </w:pPr>
      <w:bookmarkStart w:id="470" w:name="_Toc79496730"/>
      <w:r w:rsidRPr="00CB2C73">
        <w:rPr>
          <w:lang w:val="en-US"/>
        </w:rPr>
        <w:t>Security Assurance</w:t>
      </w:r>
      <w:bookmarkEnd w:id="470"/>
    </w:p>
    <w:p w14:paraId="3E735254" w14:textId="15DE6B15" w:rsidR="00E11820" w:rsidRPr="00CB2C73" w:rsidRDefault="00E11820" w:rsidP="001C5CD5">
      <w:pPr>
        <w:pStyle w:val="ListParagraph"/>
        <w:numPr>
          <w:ilvl w:val="0"/>
          <w:numId w:val="43"/>
        </w:numPr>
        <w:rPr>
          <w:rFonts w:ascii="Cambria" w:eastAsia="Calibri" w:hAnsi="Cambria" w:cs="Times New Roman"/>
        </w:rPr>
      </w:pPr>
      <w:r w:rsidRPr="00CB2C73">
        <w:rPr>
          <w:rFonts w:ascii="Cambria" w:eastAsia="Calibri" w:hAnsi="Cambria" w:cs="Times New Roman"/>
        </w:rPr>
        <w:t xml:space="preserve">For each </w:t>
      </w:r>
      <w:del w:id="471" w:author="Coughlan Shane" w:date="2022-01-31T22:44:00Z">
        <w:r w:rsidR="00871F0B" w:rsidRPr="00CB2C73" w:rsidDel="00993703">
          <w:rPr>
            <w:rFonts w:ascii="Cambria" w:eastAsia="Calibri" w:hAnsi="Cambria" w:cs="Times New Roman"/>
          </w:rPr>
          <w:delText>Open Source</w:delText>
        </w:r>
      </w:del>
      <w:proofErr w:type="gramStart"/>
      <w:ins w:id="472" w:author="Coughlan Shane" w:date="2022-01-31T22:44:00Z">
        <w:r w:rsidR="00993703">
          <w:rPr>
            <w:rFonts w:ascii="Cambria" w:eastAsia="Calibri" w:hAnsi="Cambria" w:cs="Times New Roman"/>
          </w:rPr>
          <w:t>Open Source</w:t>
        </w:r>
        <w:proofErr w:type="gramEnd"/>
        <w:r w:rsidR="00993703">
          <w:rPr>
            <w:rFonts w:ascii="Cambria" w:eastAsia="Calibri" w:hAnsi="Cambria" w:cs="Times New Roman"/>
          </w:rPr>
          <w:t xml:space="preserve"> Software</w:t>
        </w:r>
      </w:ins>
      <w:r w:rsidR="00152087" w:rsidRPr="00CB2C73">
        <w:rPr>
          <w:rFonts w:ascii="Cambria" w:eastAsia="Calibri" w:hAnsi="Cambria" w:cs="Times New Roman"/>
        </w:rPr>
        <w:t xml:space="preserve"> </w:t>
      </w:r>
      <w:r w:rsidRPr="00CB2C73">
        <w:rPr>
          <w:rFonts w:ascii="Cambria" w:eastAsia="Calibri" w:hAnsi="Cambria" w:cs="Times New Roman"/>
        </w:rPr>
        <w:t xml:space="preserve">component in the </w:t>
      </w:r>
      <w:r w:rsidR="009976D8" w:rsidRPr="00CB2C73">
        <w:rPr>
          <w:rFonts w:ascii="Cambria" w:eastAsia="Calibri" w:hAnsi="Cambria" w:cs="Times New Roman"/>
        </w:rPr>
        <w:t>b</w:t>
      </w:r>
      <w:r w:rsidRPr="00CB2C73">
        <w:rPr>
          <w:rFonts w:ascii="Cambria" w:eastAsia="Calibri" w:hAnsi="Cambria" w:cs="Times New Roman"/>
        </w:rPr>
        <w:t xml:space="preserve">ill of </w:t>
      </w:r>
      <w:r w:rsidR="009976D8" w:rsidRPr="00CB2C73">
        <w:rPr>
          <w:rFonts w:ascii="Cambria" w:eastAsia="Calibri" w:hAnsi="Cambria" w:cs="Times New Roman"/>
        </w:rPr>
        <w:t>m</w:t>
      </w:r>
      <w:r w:rsidRPr="00CB2C73">
        <w:rPr>
          <w:rFonts w:ascii="Cambria" w:eastAsia="Calibri" w:hAnsi="Cambria" w:cs="Times New Roman"/>
        </w:rPr>
        <w:t xml:space="preserve">aterials </w:t>
      </w:r>
      <w:r w:rsidR="00C307DB" w:rsidRPr="00CB2C73">
        <w:rPr>
          <w:rFonts w:ascii="Cambria" w:eastAsia="Calibri" w:hAnsi="Cambria" w:cs="Times New Roman"/>
        </w:rPr>
        <w:t xml:space="preserve">for the </w:t>
      </w:r>
      <w:r w:rsidR="00AF141E" w:rsidRPr="00CB2C73">
        <w:rPr>
          <w:rFonts w:ascii="Cambria" w:eastAsia="Calibri" w:hAnsi="Cambria" w:cs="Times New Roman"/>
        </w:rPr>
        <w:t>Supplied Software</w:t>
      </w:r>
      <w:r w:rsidR="00C307DB" w:rsidRPr="00CB2C73">
        <w:rPr>
          <w:rFonts w:ascii="Cambria" w:eastAsia="Calibri" w:hAnsi="Cambria" w:cs="Times New Roman"/>
        </w:rPr>
        <w:t xml:space="preserve"> </w:t>
      </w:r>
      <w:r w:rsidR="008E2802" w:rsidRPr="00CB2C73">
        <w:rPr>
          <w:rFonts w:ascii="Cambria" w:eastAsia="Calibri" w:hAnsi="Cambria" w:cs="Times New Roman"/>
        </w:rPr>
        <w:t xml:space="preserve">release </w:t>
      </w:r>
      <w:r w:rsidR="00C307DB" w:rsidRPr="00CB2C73">
        <w:rPr>
          <w:rFonts w:ascii="Cambria" w:eastAsia="Calibri" w:hAnsi="Cambria" w:cs="Times New Roman"/>
        </w:rPr>
        <w:t>under review</w:t>
      </w:r>
    </w:p>
    <w:p w14:paraId="432BEA47" w14:textId="74001C4B" w:rsidR="001C5CD5"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Apply method for detecting existence of </w:t>
      </w:r>
      <w:bookmarkStart w:id="473" w:name="_Hlk79496019"/>
      <w:r w:rsidR="003B0CEC" w:rsidRPr="00CB2C73">
        <w:rPr>
          <w:rFonts w:ascii="Cambria" w:eastAsia="Calibri" w:hAnsi="Cambria" w:cs="Times New Roman"/>
        </w:rPr>
        <w:t>Known Vulnerabilities</w:t>
      </w:r>
      <w:bookmarkEnd w:id="473"/>
    </w:p>
    <w:p w14:paraId="3B78DBCF" w14:textId="6CBB87C7"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For each identified </w:t>
      </w:r>
      <w:r w:rsidR="003B0CEC" w:rsidRPr="00CB2C73">
        <w:rPr>
          <w:rFonts w:ascii="Cambria" w:eastAsia="Calibri" w:hAnsi="Cambria" w:cs="Times New Roman"/>
        </w:rPr>
        <w:t xml:space="preserve">Known Vulnerability </w:t>
      </w:r>
      <w:r w:rsidRPr="00CB2C73">
        <w:rPr>
          <w:rFonts w:ascii="Cambria" w:eastAsia="Calibri" w:hAnsi="Cambria" w:cs="Times New Roman"/>
        </w:rPr>
        <w:t>assign a risk</w:t>
      </w:r>
      <w:r w:rsidR="00152087" w:rsidRPr="00CB2C73">
        <w:rPr>
          <w:rFonts w:ascii="Cambria" w:eastAsia="Calibri" w:hAnsi="Cambria" w:cs="Times New Roman"/>
        </w:rPr>
        <w:t>/</w:t>
      </w:r>
      <w:r w:rsidRPr="00CB2C73">
        <w:rPr>
          <w:rFonts w:ascii="Cambria" w:eastAsia="Calibri" w:hAnsi="Cambria" w:cs="Times New Roman"/>
        </w:rPr>
        <w:t>impact score</w:t>
      </w:r>
    </w:p>
    <w:p w14:paraId="63FB082D" w14:textId="2D95DB9C" w:rsidR="00805E27" w:rsidRPr="00CB2C73" w:rsidRDefault="00805E27" w:rsidP="00E11820">
      <w:pPr>
        <w:pStyle w:val="ListParagraph"/>
        <w:numPr>
          <w:ilvl w:val="1"/>
          <w:numId w:val="43"/>
        </w:numPr>
        <w:rPr>
          <w:rFonts w:ascii="Cambria" w:eastAsia="Calibri" w:hAnsi="Cambria" w:cs="Times New Roman"/>
        </w:rPr>
      </w:pPr>
      <w:r w:rsidRPr="00CB2C73">
        <w:rPr>
          <w:rFonts w:ascii="Cambria" w:eastAsia="Calibri" w:hAnsi="Cambria" w:cs="Times New Roman"/>
        </w:rPr>
        <w:t>Depending on the risk</w:t>
      </w:r>
      <w:r w:rsidR="006A38A7" w:rsidRPr="00CB2C73">
        <w:rPr>
          <w:rFonts w:ascii="Cambria" w:eastAsia="Calibri" w:hAnsi="Cambria" w:cs="Times New Roman"/>
        </w:rPr>
        <w:t>/</w:t>
      </w:r>
      <w:r w:rsidRPr="00CB2C73">
        <w:rPr>
          <w:rFonts w:ascii="Cambria" w:eastAsia="Calibri" w:hAnsi="Cambria" w:cs="Times New Roman"/>
        </w:rPr>
        <w:t>impact score take the appropriate action (e</w:t>
      </w:r>
      <w:r w:rsidR="00152087" w:rsidRPr="00CB2C73">
        <w:rPr>
          <w:rFonts w:ascii="Cambria" w:eastAsia="Calibri" w:hAnsi="Cambria" w:cs="Times New Roman"/>
        </w:rPr>
        <w:t xml:space="preserve">.g., </w:t>
      </w:r>
      <w:r w:rsidRPr="00CB2C73">
        <w:rPr>
          <w:rFonts w:ascii="Cambria" w:eastAsia="Calibri" w:hAnsi="Cambria" w:cs="Times New Roman"/>
        </w:rPr>
        <w:t>contact customers if warranted</w:t>
      </w:r>
      <w:r w:rsidR="00E7235F" w:rsidRPr="00CB2C73">
        <w:rPr>
          <w:rFonts w:ascii="Cambria" w:eastAsia="Calibri" w:hAnsi="Cambria" w:cs="Times New Roman"/>
        </w:rPr>
        <w:t xml:space="preserve">, </w:t>
      </w:r>
      <w:r w:rsidR="008E2802" w:rsidRPr="00CB2C73">
        <w:rPr>
          <w:rFonts w:ascii="Cambria" w:eastAsia="Calibri" w:hAnsi="Cambria" w:cs="Times New Roman"/>
        </w:rPr>
        <w:t xml:space="preserve">upgrade component, </w:t>
      </w:r>
      <w:r w:rsidR="00E7235F" w:rsidRPr="00CB2C73">
        <w:rPr>
          <w:rFonts w:ascii="Cambria" w:eastAsia="Calibri" w:hAnsi="Cambria" w:cs="Times New Roman"/>
        </w:rPr>
        <w:t>no further action</w:t>
      </w:r>
      <w:r w:rsidR="008E2802" w:rsidRPr="00CB2C73">
        <w:rPr>
          <w:rFonts w:ascii="Cambria" w:eastAsia="Calibri" w:hAnsi="Cambria" w:cs="Times New Roman"/>
        </w:rPr>
        <w:t xml:space="preserve">, </w:t>
      </w:r>
      <w:r w:rsidR="00E7235F" w:rsidRPr="00CB2C73">
        <w:rPr>
          <w:rFonts w:ascii="Cambria" w:eastAsia="Calibri" w:hAnsi="Cambria" w:cs="Times New Roman"/>
        </w:rPr>
        <w:t>…</w:t>
      </w:r>
      <w:r w:rsidRPr="00CB2C73">
        <w:rPr>
          <w:rFonts w:ascii="Cambria" w:eastAsia="Calibri" w:hAnsi="Cambria" w:cs="Times New Roman"/>
        </w:rPr>
        <w:t>)</w:t>
      </w:r>
    </w:p>
    <w:p w14:paraId="19669B92" w14:textId="50A7A667" w:rsidR="001C5CD5" w:rsidRPr="00CB2C73" w:rsidRDefault="00805E27" w:rsidP="00707647">
      <w:pPr>
        <w:pStyle w:val="ListParagraph"/>
        <w:numPr>
          <w:ilvl w:val="1"/>
          <w:numId w:val="43"/>
        </w:numPr>
        <w:rPr>
          <w:rFonts w:ascii="Cambria" w:eastAsia="Calibri" w:hAnsi="Cambria" w:cs="Times New Roman"/>
        </w:rPr>
      </w:pPr>
      <w:r w:rsidRPr="00CB2C73">
        <w:rPr>
          <w:rFonts w:ascii="Cambria" w:eastAsia="Calibri" w:hAnsi="Cambria" w:cs="Times New Roman"/>
        </w:rPr>
        <w:t xml:space="preserve">If </w:t>
      </w:r>
      <w:r w:rsidR="009242EE" w:rsidRPr="00CB2C73">
        <w:rPr>
          <w:rFonts w:ascii="Cambria" w:eastAsia="Calibri" w:hAnsi="Cambria" w:cs="Times New Roman"/>
        </w:rPr>
        <w:t xml:space="preserve">Known Vulnerability is </w:t>
      </w:r>
      <w:r w:rsidRPr="00CB2C73">
        <w:rPr>
          <w:rFonts w:ascii="Cambria" w:eastAsia="Calibri" w:hAnsi="Cambria" w:cs="Times New Roman"/>
        </w:rPr>
        <w:t xml:space="preserve">present in previously distributed </w:t>
      </w:r>
      <w:r w:rsidR="009242EE" w:rsidRPr="00CB2C73">
        <w:rPr>
          <w:rFonts w:ascii="Cambria" w:eastAsia="Calibri" w:hAnsi="Cambria" w:cs="Times New Roman"/>
        </w:rPr>
        <w:t>Supplied Software</w:t>
      </w:r>
      <w:r w:rsidR="00152087" w:rsidRPr="00CB2C73">
        <w:rPr>
          <w:rFonts w:ascii="Cambria" w:eastAsia="Calibri" w:hAnsi="Cambria" w:cs="Times New Roman"/>
        </w:rPr>
        <w:t>, depending on the risk</w:t>
      </w:r>
      <w:r w:rsidR="006A38A7" w:rsidRPr="00CB2C73">
        <w:rPr>
          <w:rFonts w:ascii="Cambria" w:eastAsia="Calibri" w:hAnsi="Cambria" w:cs="Times New Roman"/>
        </w:rPr>
        <w:t>/</w:t>
      </w:r>
      <w:r w:rsidR="00152087" w:rsidRPr="00CB2C73">
        <w:rPr>
          <w:rFonts w:ascii="Cambria" w:eastAsia="Calibri" w:hAnsi="Cambria" w:cs="Times New Roman"/>
        </w:rPr>
        <w:t>impact score take the appropriate action (e.g., contact customers if warranted)</w:t>
      </w:r>
    </w:p>
    <w:p w14:paraId="69DFA0F8" w14:textId="046E9AFC" w:rsidR="00C307DB" w:rsidRPr="00CB2C73" w:rsidRDefault="008E2802" w:rsidP="00C307DB">
      <w:pPr>
        <w:pStyle w:val="ListParagraph"/>
        <w:numPr>
          <w:ilvl w:val="0"/>
          <w:numId w:val="43"/>
        </w:numPr>
        <w:rPr>
          <w:rFonts w:ascii="Cambria" w:eastAsia="Calibri" w:hAnsi="Cambria" w:cs="Times New Roman"/>
        </w:rPr>
      </w:pPr>
      <w:r w:rsidRPr="00CB2C73">
        <w:rPr>
          <w:rFonts w:ascii="Cambria" w:eastAsia="Calibri" w:hAnsi="Cambria" w:cs="Times New Roman"/>
        </w:rPr>
        <w:t>Post</w:t>
      </w:r>
      <w:r w:rsidR="00C307DB" w:rsidRPr="00CB2C73">
        <w:rPr>
          <w:rFonts w:ascii="Cambria" w:eastAsia="Calibri" w:hAnsi="Cambria" w:cs="Times New Roman"/>
        </w:rPr>
        <w:t xml:space="preserve"> software solution release - ability to later </w:t>
      </w:r>
      <w:r w:rsidR="009242EE" w:rsidRPr="00CB2C73">
        <w:rPr>
          <w:rFonts w:ascii="Cambria" w:eastAsia="Calibri" w:hAnsi="Cambria" w:cs="Times New Roman"/>
        </w:rPr>
        <w:t>identify</w:t>
      </w:r>
      <w:r w:rsidR="00C307DB" w:rsidRPr="00CB2C73">
        <w:rPr>
          <w:rFonts w:ascii="Cambria" w:eastAsia="Calibri" w:hAnsi="Cambria" w:cs="Times New Roman"/>
        </w:rPr>
        <w:t xml:space="preserve"> </w:t>
      </w:r>
      <w:r w:rsidRPr="00CB2C73">
        <w:rPr>
          <w:rFonts w:ascii="Cambria" w:eastAsia="Calibri" w:hAnsi="Cambria" w:cs="Times New Roman"/>
        </w:rPr>
        <w:t xml:space="preserve">newly reported </w:t>
      </w:r>
      <w:r w:rsidR="003B0CEC" w:rsidRPr="00CB2C73">
        <w:rPr>
          <w:rFonts w:ascii="Cambria" w:eastAsia="Calibri" w:hAnsi="Cambria" w:cs="Times New Roman"/>
        </w:rPr>
        <w:t xml:space="preserve">Known Vulnerabilities </w:t>
      </w:r>
      <w:r w:rsidR="00C307DB" w:rsidRPr="00CB2C73">
        <w:rPr>
          <w:rFonts w:ascii="Cambria" w:eastAsia="Calibri" w:hAnsi="Cambria" w:cs="Times New Roman"/>
        </w:rPr>
        <w:t xml:space="preserve">that may impact </w:t>
      </w:r>
      <w:r w:rsidRPr="00CB2C73">
        <w:rPr>
          <w:rFonts w:ascii="Cambria" w:eastAsia="Calibri" w:hAnsi="Cambria" w:cs="Times New Roman"/>
        </w:rPr>
        <w:t xml:space="preserve">a </w:t>
      </w:r>
      <w:r w:rsidR="00AF141E" w:rsidRPr="00CB2C73">
        <w:rPr>
          <w:rFonts w:ascii="Cambria" w:eastAsia="Calibri" w:hAnsi="Cambria" w:cs="Times New Roman"/>
        </w:rPr>
        <w:t>Supplied Software</w:t>
      </w:r>
      <w:r w:rsidRPr="00CB2C73">
        <w:rPr>
          <w:rFonts w:ascii="Cambria" w:eastAsia="Calibri" w:hAnsi="Cambria" w:cs="Times New Roman"/>
        </w:rPr>
        <w:t xml:space="preserve"> solution</w:t>
      </w:r>
      <w:r w:rsidR="00C307DB" w:rsidRPr="00CB2C73">
        <w:rPr>
          <w:rFonts w:ascii="Cambria" w:eastAsia="Calibri" w:hAnsi="Cambria" w:cs="Times New Roman"/>
        </w:rPr>
        <w:t xml:space="preserve"> and to respond accordingly</w:t>
      </w:r>
    </w:p>
    <w:p w14:paraId="7FF9CCC3" w14:textId="77777777" w:rsidR="00152087" w:rsidRPr="00CB2C73" w:rsidRDefault="00152087" w:rsidP="00152087">
      <w:pPr>
        <w:pStyle w:val="ListParagraph"/>
        <w:numPr>
          <w:ilvl w:val="0"/>
          <w:numId w:val="0"/>
        </w:numPr>
        <w:ind w:left="1440"/>
        <w:rPr>
          <w:rFonts w:ascii="Cambria" w:eastAsia="Calibri" w:hAnsi="Cambria" w:cs="Times New Roman"/>
        </w:rPr>
      </w:pPr>
    </w:p>
    <w:p w14:paraId="1AE91E86" w14:textId="1E7917B6" w:rsidR="00AB61D2" w:rsidRPr="00CB2C73" w:rsidRDefault="00AB61D2"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7C44C17C" w14:textId="10BEB243" w:rsidR="00AB61D2"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161E62" w:rsidRPr="00CB2C73">
        <w:rPr>
          <w:rFonts w:ascii="Cambria" w:hAnsi="Cambria"/>
        </w:rPr>
        <w:t xml:space="preserve">3.2.1 </w:t>
      </w:r>
      <w:r w:rsidR="00AB61D2" w:rsidRPr="00CB2C73">
        <w:rPr>
          <w:rFonts w:ascii="Cambria" w:hAnsi="Cambria"/>
        </w:rPr>
        <w:t xml:space="preserve">A documented procedure for handling </w:t>
      </w:r>
      <w:r w:rsidR="00152087" w:rsidRPr="00CB2C73">
        <w:rPr>
          <w:rFonts w:ascii="Cambria" w:hAnsi="Cambria"/>
        </w:rPr>
        <w:t xml:space="preserve">detection and resolution of </w:t>
      </w:r>
      <w:r w:rsidR="009242EE" w:rsidRPr="00CB2C73">
        <w:rPr>
          <w:rFonts w:ascii="Cambria" w:eastAsia="Calibri" w:hAnsi="Cambria" w:cs="Times New Roman"/>
        </w:rPr>
        <w:t>Known Vulnerabilities</w:t>
      </w:r>
      <w:r w:rsidR="00152087" w:rsidRPr="00CB2C73">
        <w:rPr>
          <w:rFonts w:ascii="Cambria" w:hAnsi="Cambria"/>
        </w:rPr>
        <w:t xml:space="preserve"> for the</w:t>
      </w:r>
      <w:r w:rsidR="00AB61D2" w:rsidRPr="00CB2C73">
        <w:rPr>
          <w:rFonts w:ascii="Cambria" w:hAnsi="Cambria"/>
        </w:rPr>
        <w:t xml:space="preserve"> </w:t>
      </w:r>
      <w:del w:id="474" w:author="Coughlan Shane" w:date="2022-01-31T22:44:00Z">
        <w:r w:rsidR="00871F0B" w:rsidRPr="00CB2C73" w:rsidDel="00993703">
          <w:rPr>
            <w:rFonts w:ascii="Cambria" w:hAnsi="Cambria"/>
          </w:rPr>
          <w:delText>Open Source</w:delText>
        </w:r>
      </w:del>
      <w:proofErr w:type="gramStart"/>
      <w:ins w:id="475" w:author="Coughlan Shane" w:date="2022-01-31T22:44:00Z">
        <w:r w:rsidR="00993703">
          <w:rPr>
            <w:rFonts w:ascii="Cambria" w:hAnsi="Cambria"/>
          </w:rPr>
          <w:t>Open Source</w:t>
        </w:r>
        <w:proofErr w:type="gramEnd"/>
        <w:r w:rsidR="00993703">
          <w:rPr>
            <w:rFonts w:ascii="Cambria" w:hAnsi="Cambria"/>
          </w:rPr>
          <w:t xml:space="preserve"> Software</w:t>
        </w:r>
      </w:ins>
      <w:r w:rsidR="00AB61D2" w:rsidRPr="00CB2C73">
        <w:rPr>
          <w:rFonts w:ascii="Cambria" w:hAnsi="Cambria"/>
        </w:rPr>
        <w:t xml:space="preserve"> components of the </w:t>
      </w:r>
      <w:r w:rsidR="00AF141E" w:rsidRPr="00CB2C73">
        <w:rPr>
          <w:rFonts w:ascii="Cambria" w:hAnsi="Cambria"/>
        </w:rPr>
        <w:t>Supplied Software</w:t>
      </w:r>
      <w:r w:rsidR="00AB61D2" w:rsidRPr="00CB2C73">
        <w:rPr>
          <w:rFonts w:ascii="Cambria" w:hAnsi="Cambria"/>
        </w:rPr>
        <w:t>.</w:t>
      </w:r>
    </w:p>
    <w:p w14:paraId="593B2EA9" w14:textId="7EC97F90" w:rsidR="00E7235F" w:rsidRPr="00CB2C73" w:rsidRDefault="00E7235F" w:rsidP="004126AF">
      <w:pPr>
        <w:pStyle w:val="ListParagraph"/>
        <w:numPr>
          <w:ilvl w:val="0"/>
          <w:numId w:val="24"/>
        </w:numPr>
        <w:spacing w:after="240" w:line="240" w:lineRule="atLeast"/>
        <w:jc w:val="left"/>
        <w:rPr>
          <w:rFonts w:ascii="Cambria" w:hAnsi="Cambria"/>
        </w:rPr>
      </w:pPr>
      <w:r w:rsidRPr="00CB2C73">
        <w:rPr>
          <w:rFonts w:ascii="Cambria" w:hAnsi="Cambria"/>
        </w:rPr>
        <w:t xml:space="preserve">3.3.2.2 </w:t>
      </w:r>
      <w:r w:rsidR="009976D8" w:rsidRPr="00CB2C73">
        <w:rPr>
          <w:rFonts w:ascii="Cambria" w:hAnsi="Cambria"/>
        </w:rPr>
        <w:t xml:space="preserve">For each </w:t>
      </w:r>
      <w:del w:id="476" w:author="Coughlan Shane" w:date="2022-01-31T22:44:00Z">
        <w:r w:rsidR="009976D8" w:rsidRPr="00CB2C73" w:rsidDel="00993703">
          <w:rPr>
            <w:rFonts w:ascii="Cambria" w:hAnsi="Cambria"/>
          </w:rPr>
          <w:delText>Open Source</w:delText>
        </w:r>
      </w:del>
      <w:proofErr w:type="gramStart"/>
      <w:ins w:id="477" w:author="Coughlan Shane" w:date="2022-01-31T22:44:00Z">
        <w:r w:rsidR="00993703">
          <w:rPr>
            <w:rFonts w:ascii="Cambria" w:hAnsi="Cambria"/>
          </w:rPr>
          <w:t>Open Source</w:t>
        </w:r>
        <w:proofErr w:type="gramEnd"/>
        <w:r w:rsidR="00993703">
          <w:rPr>
            <w:rFonts w:ascii="Cambria" w:hAnsi="Cambria"/>
          </w:rPr>
          <w:t xml:space="preserve"> Software</w:t>
        </w:r>
      </w:ins>
      <w:r w:rsidR="009976D8" w:rsidRPr="00CB2C73">
        <w:rPr>
          <w:rFonts w:ascii="Cambria" w:hAnsi="Cambria"/>
        </w:rPr>
        <w:t xml:space="preserve"> component a r</w:t>
      </w:r>
      <w:r w:rsidRPr="00CB2C73">
        <w:rPr>
          <w:rFonts w:ascii="Cambria" w:hAnsi="Cambria"/>
        </w:rPr>
        <w:t>ecord</w:t>
      </w:r>
      <w:r w:rsidR="009976D8" w:rsidRPr="00CB2C73">
        <w:rPr>
          <w:rFonts w:ascii="Cambria" w:hAnsi="Cambria"/>
        </w:rPr>
        <w:t xml:space="preserve"> is maintained</w:t>
      </w:r>
      <w:r w:rsidRPr="00CB2C73">
        <w:rPr>
          <w:rFonts w:ascii="Cambria" w:hAnsi="Cambria"/>
        </w:rPr>
        <w:t xml:space="preserve"> </w:t>
      </w:r>
      <w:r w:rsidR="009976D8" w:rsidRPr="00CB2C73">
        <w:rPr>
          <w:rFonts w:ascii="Cambria" w:hAnsi="Cambria"/>
        </w:rPr>
        <w:t>of the identified Known V</w:t>
      </w:r>
      <w:r w:rsidRPr="00CB2C73">
        <w:rPr>
          <w:rFonts w:ascii="Cambria" w:hAnsi="Cambria"/>
        </w:rPr>
        <w:t>ulnerabilities and action</w:t>
      </w:r>
      <w:r w:rsidR="009976D8" w:rsidRPr="00CB2C73">
        <w:rPr>
          <w:rFonts w:ascii="Cambria" w:hAnsi="Cambria"/>
        </w:rPr>
        <w:t>(</w:t>
      </w:r>
      <w:r w:rsidRPr="00CB2C73">
        <w:rPr>
          <w:rFonts w:ascii="Cambria" w:hAnsi="Cambria"/>
        </w:rPr>
        <w:t>s</w:t>
      </w:r>
      <w:r w:rsidR="009976D8" w:rsidRPr="00CB2C73">
        <w:rPr>
          <w:rFonts w:ascii="Cambria" w:hAnsi="Cambria"/>
        </w:rPr>
        <w:t xml:space="preserve">) </w:t>
      </w:r>
      <w:r w:rsidRPr="00CB2C73">
        <w:rPr>
          <w:rFonts w:ascii="Cambria" w:hAnsi="Cambria"/>
        </w:rPr>
        <w:t>taken (</w:t>
      </w:r>
      <w:r w:rsidR="009976D8" w:rsidRPr="00CB2C73">
        <w:rPr>
          <w:rFonts w:ascii="Cambria" w:hAnsi="Cambria"/>
        </w:rPr>
        <w:t xml:space="preserve">including </w:t>
      </w:r>
      <w:r w:rsidRPr="00CB2C73">
        <w:rPr>
          <w:rFonts w:ascii="Cambria" w:hAnsi="Cambria"/>
        </w:rPr>
        <w:t>even if no action was required)</w:t>
      </w:r>
    </w:p>
    <w:p w14:paraId="77238A11" w14:textId="77777777" w:rsidR="00AB61D2" w:rsidRPr="00CB2C73" w:rsidRDefault="00AB61D2" w:rsidP="00952169">
      <w:pPr>
        <w:keepNext/>
        <w:keepLines/>
        <w:spacing w:after="100" w:afterAutospacing="1"/>
        <w:rPr>
          <w:b/>
          <w:bCs/>
          <w:lang w:val="en-US"/>
        </w:rPr>
      </w:pPr>
      <w:r w:rsidRPr="00CB2C73">
        <w:rPr>
          <w:b/>
          <w:bCs/>
          <w:lang w:val="en-US"/>
        </w:rPr>
        <w:t>Rationale:</w:t>
      </w:r>
    </w:p>
    <w:p w14:paraId="4ED75E5C" w14:textId="132FC59B" w:rsidR="00E02537" w:rsidRPr="00CB2C73" w:rsidRDefault="00AB61D2" w:rsidP="00A25A56">
      <w:pPr>
        <w:rPr>
          <w:lang w:val="en-US"/>
        </w:rPr>
      </w:pPr>
      <w:r w:rsidRPr="00CB2C73">
        <w:rPr>
          <w:lang w:val="en-US"/>
        </w:rPr>
        <w:t xml:space="preserve">To ensure the </w:t>
      </w:r>
      <w:r w:rsidR="008B5436" w:rsidRPr="00CB2C73">
        <w:rPr>
          <w:lang w:val="en-US"/>
        </w:rPr>
        <w:t>Program</w:t>
      </w:r>
      <w:r w:rsidRPr="00CB2C73">
        <w:rPr>
          <w:lang w:val="en-US"/>
        </w:rPr>
        <w:t xml:space="preserve"> is sufficiently robust to handle </w:t>
      </w:r>
      <w:r w:rsidR="00AE6204" w:rsidRPr="00CB2C73">
        <w:rPr>
          <w:lang w:val="en-US"/>
        </w:rPr>
        <w:t xml:space="preserve">the identified </w:t>
      </w:r>
      <w:r w:rsidR="00AE6204" w:rsidRPr="00CB2C73">
        <w:rPr>
          <w:lang w:val="en-US"/>
          <w:rPrChange w:id="478" w:author="Coughlan Shane" w:date="2022-01-31T22:43:00Z">
            <w:rPr/>
          </w:rPrChange>
        </w:rPr>
        <w:t xml:space="preserve">Known Vulnerabilities for </w:t>
      </w:r>
      <w:r w:rsidR="00D74C0D" w:rsidRPr="00CB2C73">
        <w:rPr>
          <w:lang w:val="en-US"/>
        </w:rPr>
        <w:t xml:space="preserve">the </w:t>
      </w:r>
      <w:del w:id="479" w:author="Coughlan Shane" w:date="2022-01-31T22:44:00Z">
        <w:r w:rsidR="00871F0B" w:rsidRPr="00CB2C73" w:rsidDel="00993703">
          <w:rPr>
            <w:lang w:val="en-US"/>
          </w:rPr>
          <w:delText>Open Source</w:delText>
        </w:r>
      </w:del>
      <w:proofErr w:type="gramStart"/>
      <w:ins w:id="480" w:author="Coughlan Shane" w:date="2022-01-31T22:44:00Z">
        <w:r w:rsidR="00993703">
          <w:rPr>
            <w:lang w:val="en-US"/>
          </w:rPr>
          <w:t>Open Source</w:t>
        </w:r>
        <w:proofErr w:type="gramEnd"/>
        <w:r w:rsidR="00993703">
          <w:rPr>
            <w:lang w:val="en-US"/>
          </w:rPr>
          <w:t xml:space="preserve"> Software</w:t>
        </w:r>
      </w:ins>
      <w:r w:rsidR="00D74C0D" w:rsidRPr="00CB2C73">
        <w:rPr>
          <w:lang w:val="en-US"/>
        </w:rPr>
        <w:t xml:space="preserve"> from which </w:t>
      </w:r>
      <w:r w:rsidR="00AE6204" w:rsidRPr="00CB2C73">
        <w:rPr>
          <w:lang w:val="en-US"/>
        </w:rPr>
        <w:t xml:space="preserve">the Supplied Software is </w:t>
      </w:r>
      <w:r w:rsidR="00D74C0D" w:rsidRPr="00CB2C73">
        <w:rPr>
          <w:lang w:val="en-US"/>
        </w:rPr>
        <w:t xml:space="preserve">comprised. </w:t>
      </w:r>
      <w:r w:rsidRPr="00CB2C73">
        <w:rPr>
          <w:lang w:val="en-US"/>
        </w:rPr>
        <w:t xml:space="preserve"> That a procedure exists to support this activity and that the procedure is followed. </w:t>
      </w:r>
    </w:p>
    <w:p w14:paraId="40CEA616" w14:textId="31E024C1" w:rsidR="00706F75" w:rsidRPr="00CB2C73" w:rsidRDefault="003E4198" w:rsidP="004126AF">
      <w:pPr>
        <w:pStyle w:val="Heading2"/>
        <w:spacing w:line="240" w:lineRule="atLeast"/>
        <w:rPr>
          <w:lang w:val="en-US"/>
        </w:rPr>
      </w:pPr>
      <w:bookmarkStart w:id="481" w:name="_Toc5785633"/>
      <w:bookmarkStart w:id="482" w:name="_Ref11920822"/>
      <w:r w:rsidRPr="00CB2C73">
        <w:rPr>
          <w:lang w:val="en-US"/>
        </w:rPr>
        <w:t xml:space="preserve"> </w:t>
      </w:r>
      <w:bookmarkStart w:id="483" w:name="_Toc79496731"/>
      <w:r w:rsidR="00706F75" w:rsidRPr="00CB2C73">
        <w:rPr>
          <w:lang w:val="en-US"/>
        </w:rPr>
        <w:t xml:space="preserve">Adherence to the </w:t>
      </w:r>
      <w:r w:rsidR="00152087" w:rsidRPr="00CB2C73">
        <w:rPr>
          <w:lang w:val="en-US"/>
        </w:rPr>
        <w:t>guideline</w:t>
      </w:r>
      <w:r w:rsidR="00706F75" w:rsidRPr="00CB2C73">
        <w:rPr>
          <w:lang w:val="en-US"/>
        </w:rPr>
        <w:t xml:space="preserve"> </w:t>
      </w:r>
      <w:r w:rsidRPr="00CB2C73">
        <w:rPr>
          <w:lang w:val="en-US"/>
        </w:rPr>
        <w:t>r</w:t>
      </w:r>
      <w:r w:rsidR="00706F75" w:rsidRPr="00CB2C73">
        <w:rPr>
          <w:lang w:val="en-US"/>
        </w:rPr>
        <w:t>equirements</w:t>
      </w:r>
      <w:bookmarkEnd w:id="481"/>
      <w:bookmarkEnd w:id="482"/>
      <w:bookmarkEnd w:id="483"/>
    </w:p>
    <w:p w14:paraId="52C65EED" w14:textId="40C86E37" w:rsidR="00706F75" w:rsidRPr="00CB2C73" w:rsidRDefault="00AE6204" w:rsidP="00707647">
      <w:pPr>
        <w:pStyle w:val="Heading3"/>
        <w:rPr>
          <w:lang w:val="en-US"/>
        </w:rPr>
      </w:pPr>
      <w:bookmarkStart w:id="484" w:name="_Toc79496732"/>
      <w:r w:rsidRPr="00CB2C73">
        <w:rPr>
          <w:lang w:val="en-US"/>
        </w:rPr>
        <w:t>Completeness</w:t>
      </w:r>
      <w:bookmarkEnd w:id="484"/>
    </w:p>
    <w:p w14:paraId="1F348823" w14:textId="3E529C3D" w:rsidR="00706F75" w:rsidRPr="00CB2C73" w:rsidRDefault="00AE6204" w:rsidP="00707647">
      <w:pPr>
        <w:rPr>
          <w:lang w:val="en-US"/>
        </w:rPr>
      </w:pPr>
      <w:r w:rsidRPr="00CB2C73">
        <w:rPr>
          <w:lang w:val="en-US"/>
        </w:rPr>
        <w:t>For</w:t>
      </w:r>
      <w:r w:rsidR="00706F75" w:rsidRPr="00CB2C73">
        <w:rPr>
          <w:lang w:val="en-US"/>
        </w:rPr>
        <w:t xml:space="preserve"> a </w:t>
      </w:r>
      <w:r w:rsidR="008B5436" w:rsidRPr="00CB2C73">
        <w:rPr>
          <w:lang w:val="en-US"/>
        </w:rPr>
        <w:t>Program</w:t>
      </w:r>
      <w:r w:rsidR="00706F75" w:rsidRPr="00CB2C73">
        <w:rPr>
          <w:lang w:val="en-US"/>
        </w:rPr>
        <w:t xml:space="preserve"> to be deemed conformant</w:t>
      </w:r>
      <w:r w:rsidR="0034250D" w:rsidRPr="00CB2C73">
        <w:rPr>
          <w:lang w:val="en-US"/>
        </w:rPr>
        <w:t xml:space="preserve"> </w:t>
      </w:r>
      <w:r w:rsidR="002F4249" w:rsidRPr="00CB2C73">
        <w:rPr>
          <w:lang w:val="en-US"/>
        </w:rPr>
        <w:t xml:space="preserve">with this </w:t>
      </w:r>
      <w:del w:id="485" w:author="Coughlan Shane" w:date="2022-01-31T22:42:00Z">
        <w:r w:rsidR="002F4249" w:rsidRPr="00CB2C73" w:rsidDel="00A520C7">
          <w:rPr>
            <w:lang w:val="en-US"/>
          </w:rPr>
          <w:delText>reference guide</w:delText>
        </w:r>
      </w:del>
      <w:ins w:id="486" w:author="Coughlan Shane" w:date="2022-01-31T22:42:00Z">
        <w:r w:rsidR="00A520C7" w:rsidRPr="00CB2C73">
          <w:rPr>
            <w:lang w:val="en-US"/>
          </w:rPr>
          <w:t>reference specification</w:t>
        </w:r>
      </w:ins>
      <w:r w:rsidR="00706F75" w:rsidRPr="00CB2C73">
        <w:rPr>
          <w:lang w:val="en-US"/>
        </w:rPr>
        <w:t xml:space="preserve">, the organization shall affirm that the </w:t>
      </w:r>
      <w:r w:rsidR="008B5436" w:rsidRPr="00CB2C73">
        <w:rPr>
          <w:lang w:val="en-US"/>
        </w:rPr>
        <w:t>Program</w:t>
      </w:r>
      <w:r w:rsidR="00706F75" w:rsidRPr="00CB2C73">
        <w:rPr>
          <w:lang w:val="en-US"/>
        </w:rPr>
        <w:t xml:space="preserve"> satisfies the requirements presented in this document.</w:t>
      </w:r>
    </w:p>
    <w:p w14:paraId="5AEF7E30" w14:textId="098CB995" w:rsidR="00706F75" w:rsidRPr="00CB2C73" w:rsidRDefault="00706F75" w:rsidP="004126AF">
      <w:pPr>
        <w:keepNext/>
        <w:keepLines/>
        <w:spacing w:after="100" w:afterAutospacing="1"/>
        <w:rPr>
          <w:b/>
          <w:bCs/>
          <w:lang w:val="en-US"/>
        </w:rPr>
      </w:pPr>
      <w:r w:rsidRPr="00CB2C73">
        <w:rPr>
          <w:b/>
          <w:bCs/>
          <w:lang w:val="en-US"/>
        </w:rPr>
        <w:t xml:space="preserve">Verification </w:t>
      </w:r>
      <w:r w:rsidR="003E4198" w:rsidRPr="00CB2C73">
        <w:rPr>
          <w:b/>
          <w:bCs/>
          <w:lang w:val="en-US"/>
        </w:rPr>
        <w:t>m</w:t>
      </w:r>
      <w:r w:rsidRPr="00CB2C73">
        <w:rPr>
          <w:b/>
          <w:bCs/>
          <w:lang w:val="en-US"/>
        </w:rPr>
        <w:t>aterial(s):</w:t>
      </w:r>
    </w:p>
    <w:p w14:paraId="30C8DAA5" w14:textId="7EFA70E1" w:rsidR="00706F75" w:rsidRPr="00CB2C73" w:rsidRDefault="00050B78" w:rsidP="004126AF">
      <w:pPr>
        <w:pStyle w:val="ListParagraph"/>
        <w:numPr>
          <w:ilvl w:val="0"/>
          <w:numId w:val="24"/>
        </w:numPr>
        <w:spacing w:after="240" w:line="240" w:lineRule="atLeast"/>
        <w:jc w:val="left"/>
        <w:rPr>
          <w:rFonts w:ascii="Cambria" w:hAnsi="Cambria"/>
        </w:rPr>
      </w:pPr>
      <w:r w:rsidRPr="00CB2C73">
        <w:rPr>
          <w:rFonts w:ascii="Cambria" w:hAnsi="Cambria"/>
        </w:rPr>
        <w:t>3.</w:t>
      </w:r>
      <w:r w:rsidR="00AE6204" w:rsidRPr="00CB2C73">
        <w:rPr>
          <w:rFonts w:ascii="Cambria" w:hAnsi="Cambria"/>
        </w:rPr>
        <w:t>4</w:t>
      </w:r>
      <w:r w:rsidR="0056313A" w:rsidRPr="00CB2C73">
        <w:rPr>
          <w:rFonts w:ascii="Cambria" w:hAnsi="Cambria"/>
        </w:rPr>
        <w:t xml:space="preserve">.1.1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specified in </w:t>
      </w:r>
      <w:r w:rsidR="00197170" w:rsidRPr="00CB2C73">
        <w:rPr>
          <w:rFonts w:ascii="Cambria" w:hAnsi="Cambria"/>
        </w:rPr>
        <w:t>§</w:t>
      </w:r>
      <w:r w:rsidR="00197170" w:rsidRPr="00CB2C73">
        <w:rPr>
          <w:rFonts w:ascii="Cambria" w:hAnsi="Cambria"/>
        </w:rPr>
        <w:fldChar w:fldCharType="begin"/>
      </w:r>
      <w:r w:rsidR="00197170" w:rsidRPr="00CB2C73">
        <w:rPr>
          <w:rFonts w:ascii="Cambria" w:hAnsi="Cambria"/>
        </w:rPr>
        <w:instrText xml:space="preserve"> REF _Ref11920412 \r \h </w:instrText>
      </w:r>
      <w:r w:rsidR="002C76CD" w:rsidRPr="00CB2C73">
        <w:rPr>
          <w:rFonts w:ascii="Cambria" w:hAnsi="Cambria"/>
        </w:rPr>
        <w:instrText xml:space="preserve"> \* MERGEFORMAT </w:instrText>
      </w:r>
      <w:r w:rsidR="00197170" w:rsidRPr="00CB2C73">
        <w:rPr>
          <w:rFonts w:ascii="Cambria" w:hAnsi="Cambria"/>
        </w:rPr>
      </w:r>
      <w:r w:rsidR="00197170" w:rsidRPr="00CB2C73">
        <w:rPr>
          <w:rFonts w:ascii="Cambria" w:hAnsi="Cambria"/>
        </w:rPr>
        <w:fldChar w:fldCharType="separate"/>
      </w:r>
      <w:r w:rsidR="00305E12" w:rsidRPr="00CB2C73">
        <w:rPr>
          <w:rFonts w:ascii="Cambria" w:hAnsi="Cambria"/>
        </w:rPr>
        <w:t>3.1.4</w:t>
      </w:r>
      <w:r w:rsidR="00197170" w:rsidRPr="00CB2C73">
        <w:rPr>
          <w:rFonts w:ascii="Cambria" w:hAnsi="Cambria"/>
        </w:rPr>
        <w:fldChar w:fldCharType="end"/>
      </w:r>
      <w:r w:rsidR="00197170" w:rsidRPr="00CB2C73">
        <w:rPr>
          <w:rFonts w:ascii="Cambria" w:hAnsi="Cambria"/>
        </w:rPr>
        <w:t xml:space="preserve"> </w:t>
      </w:r>
      <w:r w:rsidR="00706F75" w:rsidRPr="00CB2C73">
        <w:rPr>
          <w:rFonts w:ascii="Cambria" w:hAnsi="Cambria"/>
        </w:rPr>
        <w:t>satisfies all the requirements of this document.</w:t>
      </w:r>
    </w:p>
    <w:p w14:paraId="455CFCF4" w14:textId="77777777" w:rsidR="00706F75" w:rsidRPr="00CB2C73" w:rsidRDefault="00706F75" w:rsidP="004126AF">
      <w:pPr>
        <w:keepNext/>
        <w:keepLines/>
        <w:spacing w:after="100" w:afterAutospacing="1"/>
        <w:rPr>
          <w:b/>
          <w:bCs/>
          <w:lang w:val="en-US"/>
        </w:rPr>
      </w:pPr>
      <w:r w:rsidRPr="00CB2C73">
        <w:rPr>
          <w:b/>
          <w:bCs/>
          <w:lang w:val="en-US"/>
        </w:rPr>
        <w:t>Rationale:</w:t>
      </w:r>
    </w:p>
    <w:p w14:paraId="1B60F356" w14:textId="2FA4F7BF" w:rsidR="00706F75" w:rsidRPr="00CB2C73" w:rsidRDefault="00706F75" w:rsidP="003E4198">
      <w:pPr>
        <w:rPr>
          <w:lang w:val="en-US"/>
        </w:rPr>
      </w:pPr>
      <w:r w:rsidRPr="00CB2C73">
        <w:rPr>
          <w:lang w:val="en-US"/>
        </w:rPr>
        <w:t xml:space="preserve">To ensure that if an organization declares that it has a </w:t>
      </w:r>
      <w:r w:rsidR="008B5436" w:rsidRPr="00CB2C73">
        <w:rPr>
          <w:lang w:val="en-US"/>
        </w:rPr>
        <w:t>Program</w:t>
      </w:r>
      <w:r w:rsidRPr="00CB2C73">
        <w:rPr>
          <w:lang w:val="en-US"/>
        </w:rPr>
        <w:t xml:space="preserve"> that is conforming, </w:t>
      </w:r>
      <w:r w:rsidR="00AE6204" w:rsidRPr="00CB2C73">
        <w:rPr>
          <w:lang w:val="en-US"/>
        </w:rPr>
        <w:t>that</w:t>
      </w:r>
      <w:r w:rsidRPr="00CB2C73">
        <w:rPr>
          <w:lang w:val="en-US"/>
        </w:rPr>
        <w:t xml:space="preserve"> </w:t>
      </w:r>
      <w:r w:rsidR="00AE6204" w:rsidRPr="00CB2C73">
        <w:rPr>
          <w:lang w:val="en-US"/>
        </w:rPr>
        <w:t>the</w:t>
      </w:r>
      <w:r w:rsidRPr="00CB2C73">
        <w:rPr>
          <w:lang w:val="en-US"/>
        </w:rPr>
        <w:t xml:space="preserve"> </w:t>
      </w:r>
      <w:r w:rsidR="008B5436" w:rsidRPr="00CB2C73">
        <w:rPr>
          <w:lang w:val="en-US"/>
        </w:rPr>
        <w:t>Program</w:t>
      </w:r>
      <w:r w:rsidRPr="00CB2C73">
        <w:rPr>
          <w:lang w:val="en-US"/>
        </w:rPr>
        <w:t xml:space="preserve"> has met all the requirements of this document. The mere meeting of a subset of these requirements is not considered sufficient. </w:t>
      </w:r>
    </w:p>
    <w:p w14:paraId="007DFB91" w14:textId="1590B6D3" w:rsidR="00706F75" w:rsidRPr="00CB2C73" w:rsidRDefault="00706F75" w:rsidP="003E4198">
      <w:pPr>
        <w:pStyle w:val="Heading3"/>
        <w:rPr>
          <w:lang w:val="en-US"/>
        </w:rPr>
      </w:pPr>
      <w:bookmarkStart w:id="487" w:name="_Toc79496733"/>
      <w:r w:rsidRPr="00CB2C73">
        <w:rPr>
          <w:lang w:val="en-US"/>
        </w:rPr>
        <w:t>Duration</w:t>
      </w:r>
      <w:bookmarkEnd w:id="487"/>
    </w:p>
    <w:p w14:paraId="7C28907C" w14:textId="0467E374" w:rsidR="00706F75" w:rsidRPr="00CB2C73" w:rsidRDefault="00706F75" w:rsidP="00707647">
      <w:pPr>
        <w:rPr>
          <w:lang w:val="en-US"/>
        </w:rPr>
      </w:pPr>
      <w:r w:rsidRPr="00CB2C73">
        <w:rPr>
          <w:lang w:val="en-US"/>
        </w:rPr>
        <w:t xml:space="preserve">A </w:t>
      </w:r>
      <w:r w:rsidR="008B5436" w:rsidRPr="00CB2C73">
        <w:rPr>
          <w:lang w:val="en-US"/>
        </w:rPr>
        <w:t>Program</w:t>
      </w:r>
      <w:r w:rsidRPr="00CB2C73">
        <w:rPr>
          <w:lang w:val="en-US"/>
        </w:rPr>
        <w:t xml:space="preserve"> that is </w:t>
      </w:r>
      <w:r w:rsidR="00377EE9" w:rsidRPr="00CB2C73">
        <w:rPr>
          <w:lang w:val="en-US"/>
        </w:rPr>
        <w:t>c</w:t>
      </w:r>
      <w:r w:rsidRPr="00CB2C73">
        <w:rPr>
          <w:lang w:val="en-US"/>
        </w:rPr>
        <w:t xml:space="preserve">onformant with this version of the </w:t>
      </w:r>
      <w:del w:id="488" w:author="Coughlan Shane" w:date="2022-01-31T22:42:00Z">
        <w:r w:rsidR="002F4249" w:rsidRPr="00CB2C73" w:rsidDel="00A520C7">
          <w:rPr>
            <w:lang w:val="en-US"/>
          </w:rPr>
          <w:delText>reference guide</w:delText>
        </w:r>
      </w:del>
      <w:ins w:id="489" w:author="Coughlan Shane" w:date="2022-01-31T22:42:00Z">
        <w:r w:rsidR="00A520C7" w:rsidRPr="00CB2C73">
          <w:rPr>
            <w:lang w:val="en-US"/>
          </w:rPr>
          <w:t>reference specification</w:t>
        </w:r>
      </w:ins>
      <w:r w:rsidRPr="00CB2C73">
        <w:rPr>
          <w:lang w:val="en-US"/>
        </w:rPr>
        <w:t xml:space="preserve"> </w:t>
      </w:r>
      <w:r w:rsidR="00377EE9" w:rsidRPr="00CB2C73">
        <w:rPr>
          <w:lang w:val="en-US"/>
        </w:rPr>
        <w:t>shall</w:t>
      </w:r>
      <w:r w:rsidRPr="00CB2C73">
        <w:rPr>
          <w:lang w:val="en-US"/>
        </w:rPr>
        <w:t xml:space="preserve"> last 18</w:t>
      </w:r>
      <w:r w:rsidR="00377EE9" w:rsidRPr="00CB2C73">
        <w:rPr>
          <w:lang w:val="en-US"/>
        </w:rPr>
        <w:t> </w:t>
      </w:r>
      <w:r w:rsidRPr="00CB2C73">
        <w:rPr>
          <w:lang w:val="en-US"/>
        </w:rPr>
        <w:t xml:space="preserve">months from the date conformance validation was obtained. </w:t>
      </w:r>
    </w:p>
    <w:p w14:paraId="045ADF97" w14:textId="1638E9A1" w:rsidR="00706F75" w:rsidRPr="00CB2C73" w:rsidRDefault="00706F75" w:rsidP="004126AF">
      <w:pPr>
        <w:keepNext/>
        <w:keepLines/>
        <w:spacing w:after="100" w:afterAutospacing="1"/>
        <w:rPr>
          <w:b/>
          <w:bCs/>
          <w:lang w:val="en-US"/>
        </w:rPr>
      </w:pPr>
      <w:r w:rsidRPr="00CB2C73">
        <w:rPr>
          <w:b/>
          <w:bCs/>
          <w:lang w:val="en-US"/>
        </w:rPr>
        <w:lastRenderedPageBreak/>
        <w:t xml:space="preserve">Verification </w:t>
      </w:r>
      <w:r w:rsidR="003E4198" w:rsidRPr="00CB2C73">
        <w:rPr>
          <w:b/>
          <w:bCs/>
          <w:lang w:val="en-US"/>
        </w:rPr>
        <w:t>m</w:t>
      </w:r>
      <w:r w:rsidRPr="00CB2C73">
        <w:rPr>
          <w:b/>
          <w:bCs/>
          <w:lang w:val="en-US"/>
        </w:rPr>
        <w:t>aterial(s):</w:t>
      </w:r>
    </w:p>
    <w:p w14:paraId="2D405F0D" w14:textId="34C60883" w:rsidR="00706F75" w:rsidRPr="00CB2C73" w:rsidRDefault="00050B78" w:rsidP="004126AF">
      <w:pPr>
        <w:pStyle w:val="ListParagraph"/>
        <w:numPr>
          <w:ilvl w:val="0"/>
          <w:numId w:val="24"/>
        </w:numPr>
        <w:spacing w:after="100" w:afterAutospacing="1"/>
        <w:jc w:val="left"/>
        <w:rPr>
          <w:rFonts w:ascii="Cambria" w:hAnsi="Cambria"/>
        </w:rPr>
      </w:pPr>
      <w:r w:rsidRPr="00CB2C73">
        <w:rPr>
          <w:rFonts w:ascii="Cambria" w:hAnsi="Cambria"/>
        </w:rPr>
        <w:t>3.</w:t>
      </w:r>
      <w:r w:rsidR="00AE6204" w:rsidRPr="00CB2C73">
        <w:rPr>
          <w:rFonts w:ascii="Cambria" w:hAnsi="Cambria"/>
        </w:rPr>
        <w:t>4</w:t>
      </w:r>
      <w:r w:rsidR="00D10706" w:rsidRPr="00CB2C73">
        <w:rPr>
          <w:rFonts w:ascii="Cambria" w:hAnsi="Cambria"/>
        </w:rPr>
        <w:t xml:space="preserve">.2.1 </w:t>
      </w:r>
      <w:r w:rsidR="00706F75" w:rsidRPr="00CB2C73">
        <w:rPr>
          <w:rFonts w:ascii="Cambria" w:hAnsi="Cambria"/>
        </w:rPr>
        <w:t xml:space="preserve">A document affirming the </w:t>
      </w:r>
      <w:r w:rsidR="008B5436" w:rsidRPr="00CB2C73">
        <w:rPr>
          <w:rFonts w:ascii="Cambria" w:hAnsi="Cambria"/>
        </w:rPr>
        <w:t>Program</w:t>
      </w:r>
      <w:r w:rsidR="00706F75" w:rsidRPr="00CB2C73">
        <w:rPr>
          <w:rFonts w:ascii="Cambria" w:hAnsi="Cambria"/>
        </w:rPr>
        <w:t xml:space="preserve"> meets all the requirements of this </w:t>
      </w:r>
      <w:del w:id="490" w:author="Coughlan Shane" w:date="2022-01-31T22:42:00Z">
        <w:r w:rsidR="009242EE" w:rsidRPr="00CB2C73" w:rsidDel="00A520C7">
          <w:rPr>
            <w:rFonts w:ascii="Cambria" w:hAnsi="Cambria"/>
          </w:rPr>
          <w:delText>guide</w:delText>
        </w:r>
      </w:del>
      <w:ins w:id="491" w:author="Coughlan Shane" w:date="2022-01-31T22:42:00Z">
        <w:r w:rsidR="00A520C7" w:rsidRPr="00CB2C73">
          <w:rPr>
            <w:rFonts w:ascii="Cambria" w:hAnsi="Cambria"/>
          </w:rPr>
          <w:t>reference specification</w:t>
        </w:r>
      </w:ins>
      <w:r w:rsidR="00706F75" w:rsidRPr="00CB2C73">
        <w:rPr>
          <w:rFonts w:ascii="Cambria" w:hAnsi="Cambria"/>
        </w:rPr>
        <w:t>, within the past 18</w:t>
      </w:r>
      <w:r w:rsidR="002637C0" w:rsidRPr="00CB2C73">
        <w:rPr>
          <w:rFonts w:ascii="Cambria" w:hAnsi="Cambria"/>
        </w:rPr>
        <w:t> </w:t>
      </w:r>
      <w:r w:rsidR="00706F75" w:rsidRPr="00CB2C73">
        <w:rPr>
          <w:rFonts w:ascii="Cambria" w:hAnsi="Cambria"/>
        </w:rPr>
        <w:t>months of obtaining conformance validation.</w:t>
      </w:r>
    </w:p>
    <w:p w14:paraId="0D927A5B" w14:textId="77777777" w:rsidR="00706F75" w:rsidRPr="00CB2C73" w:rsidRDefault="00706F75" w:rsidP="004126AF">
      <w:pPr>
        <w:keepNext/>
        <w:keepLines/>
        <w:spacing w:after="100" w:afterAutospacing="1"/>
        <w:rPr>
          <w:b/>
          <w:bCs/>
          <w:lang w:val="en-US"/>
        </w:rPr>
      </w:pPr>
      <w:r w:rsidRPr="00CB2C73">
        <w:rPr>
          <w:b/>
          <w:bCs/>
          <w:lang w:val="en-US"/>
        </w:rPr>
        <w:t>Rationale:</w:t>
      </w:r>
    </w:p>
    <w:p w14:paraId="476C9D25" w14:textId="71E26BDB" w:rsidR="00706F75" w:rsidRPr="00CB2C73" w:rsidRDefault="00706F75" w:rsidP="004126AF">
      <w:pPr>
        <w:spacing w:after="100" w:afterAutospacing="1"/>
        <w:rPr>
          <w:lang w:val="en-US"/>
        </w:rPr>
      </w:pPr>
      <w:r w:rsidRPr="00CB2C73">
        <w:rPr>
          <w:lang w:val="en-US"/>
        </w:rPr>
        <w:t xml:space="preserve">It is important for </w:t>
      </w:r>
      <w:r w:rsidR="006925BD" w:rsidRPr="00CB2C73">
        <w:rPr>
          <w:lang w:val="en-US"/>
        </w:rPr>
        <w:t xml:space="preserve">a </w:t>
      </w:r>
      <w:r w:rsidR="008B5436" w:rsidRPr="00CB2C73">
        <w:rPr>
          <w:lang w:val="en-US"/>
        </w:rPr>
        <w:t>Program</w:t>
      </w:r>
      <w:r w:rsidR="006925BD" w:rsidRPr="00CB2C73">
        <w:rPr>
          <w:lang w:val="en-US"/>
        </w:rPr>
        <w:t xml:space="preserve"> </w:t>
      </w:r>
      <w:r w:rsidRPr="00CB2C73">
        <w:rPr>
          <w:lang w:val="en-US"/>
        </w:rPr>
        <w:t xml:space="preserve">to remain current with the </w:t>
      </w:r>
      <w:del w:id="492" w:author="Coughlan Shane" w:date="2022-01-31T22:42:00Z">
        <w:r w:rsidR="002F4249" w:rsidRPr="00CB2C73" w:rsidDel="00A520C7">
          <w:rPr>
            <w:lang w:val="en-US"/>
          </w:rPr>
          <w:delText>reference guide</w:delText>
        </w:r>
      </w:del>
      <w:ins w:id="493" w:author="Coughlan Shane" w:date="2022-01-31T22:42:00Z">
        <w:r w:rsidR="00A520C7" w:rsidRPr="00CB2C73">
          <w:rPr>
            <w:lang w:val="en-US"/>
          </w:rPr>
          <w:t>reference specification</w:t>
        </w:r>
      </w:ins>
      <w:r w:rsidR="002F4249" w:rsidRPr="00CB2C73">
        <w:rPr>
          <w:lang w:val="en-US"/>
        </w:rPr>
        <w:t xml:space="preserve"> requirements</w:t>
      </w:r>
      <w:r w:rsidRPr="00CB2C73">
        <w:rPr>
          <w:lang w:val="en-US"/>
        </w:rPr>
        <w:t xml:space="preserve"> if </w:t>
      </w:r>
      <w:r w:rsidR="001E7F7E" w:rsidRPr="00CB2C73">
        <w:rPr>
          <w:lang w:val="en-US"/>
        </w:rPr>
        <w:t xml:space="preserve">an </w:t>
      </w:r>
      <w:r w:rsidRPr="00CB2C73">
        <w:rPr>
          <w:lang w:val="en-US"/>
        </w:rPr>
        <w:t>organization</w:t>
      </w:r>
      <w:r w:rsidRPr="00CB2C73" w:rsidDel="008A0CA3">
        <w:rPr>
          <w:lang w:val="en-US"/>
        </w:rPr>
        <w:t xml:space="preserve"> </w:t>
      </w:r>
      <w:r w:rsidRPr="00CB2C73">
        <w:rPr>
          <w:lang w:val="en-US"/>
        </w:rPr>
        <w:t xml:space="preserve">wants to assert conformance over time. This requirement ensures that the </w:t>
      </w:r>
      <w:r w:rsidR="008B5436" w:rsidRPr="00CB2C73">
        <w:rPr>
          <w:lang w:val="en-US"/>
        </w:rPr>
        <w:t>Program</w:t>
      </w:r>
      <w:r w:rsidRPr="00CB2C73">
        <w:rPr>
          <w:lang w:val="en-US"/>
        </w:rPr>
        <w:t xml:space="preserve">’s supporting processes and controls do not erode if an organization continues to assert </w:t>
      </w:r>
      <w:r w:rsidR="008B5436" w:rsidRPr="00CB2C73">
        <w:rPr>
          <w:lang w:val="en-US"/>
        </w:rPr>
        <w:t>Program</w:t>
      </w:r>
      <w:r w:rsidRPr="00CB2C73">
        <w:rPr>
          <w:lang w:val="en-US"/>
        </w:rPr>
        <w:t xml:space="preserve"> conformance over time.</w:t>
      </w:r>
    </w:p>
    <w:sectPr w:rsidR="00706F75" w:rsidRPr="00CB2C73" w:rsidSect="004E4F09">
      <w:headerReference w:type="even" r:id="rId15"/>
      <w:headerReference w:type="default" r:id="rId16"/>
      <w:footerReference w:type="even" r:id="rId17"/>
      <w:footerReference w:type="default" r:id="rId18"/>
      <w:headerReference w:type="first" r:id="rId19"/>
      <w:type w:val="oddPage"/>
      <w:pgSz w:w="12240" w:h="15840" w:code="1"/>
      <w:pgMar w:top="864" w:right="1080" w:bottom="864" w:left="1080"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80228" w14:textId="77777777" w:rsidR="00D1122E" w:rsidRDefault="00D1122E">
      <w:pPr>
        <w:spacing w:after="0" w:line="240" w:lineRule="auto"/>
      </w:pPr>
      <w:r>
        <w:separator/>
      </w:r>
    </w:p>
  </w:endnote>
  <w:endnote w:type="continuationSeparator" w:id="0">
    <w:p w14:paraId="74B5F5D0" w14:textId="77777777" w:rsidR="00D1122E" w:rsidRDefault="00D11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Arial"/>
    <w:panose1 w:val="020B0604020202020204"/>
    <w:charset w:val="00"/>
    <w:family w:val="swiss"/>
    <w:pitch w:val="variable"/>
    <w:sig w:usb0="E4002EFF" w:usb1="C000E47F" w:usb2="00000009" w:usb3="00000000" w:csb0="000001FF" w:csb1="00000000"/>
  </w:font>
  <w:font w:name="Raleway">
    <w:altName w:val="Trebuchet MS"/>
    <w:panose1 w:val="020B0604020202020204"/>
    <w:charset w:val="00"/>
    <w:family w:val="auto"/>
    <w:pitch w:val="variable"/>
    <w:sig w:usb0="A00002FF" w:usb1="5000205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A3AA" w14:textId="700C6E07" w:rsidR="00A25A56" w:rsidRPr="00BA1CC8" w:rsidRDefault="00A25A56" w:rsidP="0047424C">
    <w:pPr>
      <w:pStyle w:val="Footer"/>
      <w:spacing w:line="240" w:lineRule="exact"/>
      <w:jc w:val="center"/>
      <w:rPr>
        <w:sz w:val="20"/>
      </w:rPr>
    </w:pPr>
    <w:r w:rsidRPr="006E50E0">
      <w:rPr>
        <w:sz w:val="20"/>
      </w:rPr>
      <w:fldChar w:fldCharType="begin"/>
    </w:r>
    <w:r w:rsidRPr="006E50E0">
      <w:rPr>
        <w:sz w:val="20"/>
      </w:rPr>
      <w:instrText xml:space="preserve"> PAGE   \* MERGEFORMAT </w:instrText>
    </w:r>
    <w:r w:rsidRPr="006E50E0">
      <w:rPr>
        <w:sz w:val="20"/>
      </w:rPr>
      <w:fldChar w:fldCharType="separate"/>
    </w:r>
    <w:r>
      <w:rPr>
        <w:noProof/>
        <w:sz w:val="20"/>
      </w:rPr>
      <w:t>iv</w:t>
    </w:r>
    <w:r w:rsidRPr="006E50E0">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764C3" w14:textId="48ABB02B" w:rsidR="00A25A56" w:rsidRPr="00BA1CC8" w:rsidRDefault="00CD3C24">
    <w:pPr>
      <w:pStyle w:val="Footer"/>
      <w:spacing w:line="240" w:lineRule="atLeast"/>
      <w:jc w:val="center"/>
      <w:rPr>
        <w:sz w:val="20"/>
      </w:rPr>
      <w:pPrChange w:id="368" w:author="Coughlan Shane" w:date="2022-01-31T22:19:00Z">
        <w:pPr>
          <w:pStyle w:val="Footer"/>
          <w:spacing w:line="240" w:lineRule="atLeast"/>
        </w:pPr>
      </w:pPrChange>
    </w:pPr>
    <w:ins w:id="369" w:author="Coughlan Shane" w:date="2022-01-31T22:18:00Z">
      <w:r>
        <w:rPr>
          <w:sz w:val="20"/>
        </w:rPr>
        <w:t>THIS IS A DRAFT DOCUMENT AND IS NOT YET READY ENDORSED AS AN O</w:t>
      </w:r>
    </w:ins>
    <w:ins w:id="370" w:author="Coughlan Shane" w:date="2022-01-31T22:19:00Z">
      <w:r>
        <w:rPr>
          <w:sz w:val="20"/>
        </w:rPr>
        <w:t>FFICIAL OPENCHAIN DOCUMENT</w:t>
      </w:r>
    </w:ins>
    <w:r w:rsidR="00A25A56" w:rsidRPr="00BA1CC8">
      <w:rPr>
        <w:sz w:val="20"/>
      </w:rPr>
      <w:tab/>
    </w:r>
    <w:r w:rsidR="00A25A56" w:rsidRPr="006E50E0">
      <w:rPr>
        <w:sz w:val="20"/>
      </w:rPr>
      <w:fldChar w:fldCharType="begin"/>
    </w:r>
    <w:r w:rsidR="00A25A56" w:rsidRPr="006E50E0">
      <w:rPr>
        <w:sz w:val="20"/>
      </w:rPr>
      <w:instrText xml:space="preserve"> PAGE   \* MERGEFORMAT </w:instrText>
    </w:r>
    <w:r w:rsidR="00A25A56" w:rsidRPr="006E50E0">
      <w:rPr>
        <w:sz w:val="20"/>
      </w:rPr>
      <w:fldChar w:fldCharType="separate"/>
    </w:r>
    <w:r w:rsidR="00A25A56">
      <w:rPr>
        <w:noProof/>
        <w:sz w:val="20"/>
      </w:rPr>
      <w:t>v</w:t>
    </w:r>
    <w:r w:rsidR="00A25A56" w:rsidRPr="006E50E0">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E03D6" w14:textId="078DDBDA" w:rsidR="00A25A56" w:rsidRDefault="00A25A56">
    <w:pPr>
      <w:pStyle w:val="Footer"/>
    </w:pPr>
    <w:r>
      <w:rPr>
        <w:b/>
        <w:noProof/>
        <w:sz w:val="72"/>
        <w:szCs w:val="72"/>
        <w:lang w:val="en-US"/>
      </w:rPr>
      <mc:AlternateContent>
        <mc:Choice Requires="wps">
          <w:drawing>
            <wp:anchor distT="0" distB="0" distL="114300" distR="114300" simplePos="0" relativeHeight="251661312" behindDoc="0" locked="0" layoutInCell="1" allowOverlap="1" wp14:anchorId="6837E008" wp14:editId="4824A3D6">
              <wp:simplePos x="0" y="0"/>
              <wp:positionH relativeFrom="column">
                <wp:posOffset>0</wp:posOffset>
              </wp:positionH>
              <wp:positionV relativeFrom="paragraph">
                <wp:posOffset>19050</wp:posOffset>
              </wp:positionV>
              <wp:extent cx="66865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51508F" id="Straight Connector 2"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0,1.5pt" to="526.5pt,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" strokecolor="#57bad9" strokeweight="1.5pt">
              <v:stroke joinstyle="miter"/>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EBF" w14:textId="1E586AA2" w:rsidR="00A25A56" w:rsidRPr="00BA1CC8" w:rsidRDefault="00A25A56" w:rsidP="002F4249">
    <w:pPr>
      <w:pStyle w:val="Footer"/>
      <w:spacing w:before="240" w:line="240" w:lineRule="exact"/>
      <w:jc w:val="center"/>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8</w:t>
    </w:r>
    <w:r w:rsidRPr="006E50E0">
      <w:rPr>
        <w:b/>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337D" w14:textId="5AC8988E" w:rsidR="00A25A56" w:rsidRPr="00BA1CC8" w:rsidRDefault="00F94232" w:rsidP="00F94232">
    <w:pPr>
      <w:pStyle w:val="Footer"/>
      <w:tabs>
        <w:tab w:val="center" w:pos="5040"/>
        <w:tab w:val="left" w:pos="9280"/>
      </w:tabs>
      <w:spacing w:line="240" w:lineRule="atLeast"/>
      <w:rPr>
        <w:sz w:val="20"/>
      </w:rPr>
    </w:pPr>
    <w:r>
      <w:rPr>
        <w:b/>
        <w:sz w:val="20"/>
      </w:rPr>
      <w:tab/>
    </w:r>
    <w:r w:rsidR="00331ACB">
      <w:rPr>
        <w:b/>
        <w:noProof/>
        <w:sz w:val="72"/>
        <w:szCs w:val="72"/>
        <w:lang w:val="en-US"/>
      </w:rPr>
      <mc:AlternateContent>
        <mc:Choice Requires="wps">
          <w:drawing>
            <wp:anchor distT="0" distB="0" distL="114300" distR="114300" simplePos="0" relativeHeight="251668480" behindDoc="0" locked="0" layoutInCell="1" allowOverlap="1" wp14:anchorId="2CF648AE" wp14:editId="613CBFF1">
              <wp:simplePos x="0" y="0"/>
              <wp:positionH relativeFrom="margin">
                <wp:align>left</wp:align>
              </wp:positionH>
              <wp:positionV relativeFrom="paragraph">
                <wp:posOffset>42334</wp:posOffset>
              </wp:positionV>
              <wp:extent cx="6686550" cy="1905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5FE06" id="Straight Connector 8" o:spid="_x0000_s1026" style="position:absolute;flip:y;z-index:251668480;visibility:visible;mso-wrap-style:square;mso-wrap-distance-left:9pt;mso-wrap-distance-top:0;mso-wrap-distance-right:9pt;mso-wrap-distance-bottom:0;mso-position-horizontal:left;mso-position-horizontal-relative:margin;mso-position-vertical:absolute;mso-position-vertical-relative:text" from="0,3.35pt" to="526.5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" strokecolor="#54c2dc" strokeweight="1pt">
              <v:stroke joinstyle="miter"/>
              <w10:wrap anchorx="margin"/>
            </v:line>
          </w:pict>
        </mc:Fallback>
      </mc:AlternateContent>
    </w:r>
    <w:r w:rsidR="00A25A56" w:rsidRPr="006E50E0">
      <w:rPr>
        <w:b/>
        <w:sz w:val="20"/>
      </w:rPr>
      <w:fldChar w:fldCharType="begin"/>
    </w:r>
    <w:r w:rsidR="00A25A56" w:rsidRPr="006E50E0">
      <w:rPr>
        <w:b/>
        <w:sz w:val="20"/>
      </w:rPr>
      <w:instrText xml:space="preserve"> PAGE   \* MERGEFORMAT </w:instrText>
    </w:r>
    <w:r w:rsidR="00A25A56" w:rsidRPr="006E50E0">
      <w:rPr>
        <w:b/>
        <w:sz w:val="20"/>
      </w:rPr>
      <w:fldChar w:fldCharType="separate"/>
    </w:r>
    <w:r w:rsidR="00A25A56">
      <w:rPr>
        <w:b/>
        <w:noProof/>
        <w:sz w:val="20"/>
      </w:rPr>
      <w:t>7</w:t>
    </w:r>
    <w:r w:rsidR="00A25A56" w:rsidRPr="006E50E0">
      <w:rPr>
        <w:b/>
        <w:sz w:val="20"/>
      </w:rPr>
      <w:fldChar w:fldCharType="end"/>
    </w:r>
    <w:r>
      <w:rPr>
        <w:b/>
        <w:sz w:val="20"/>
      </w:rPr>
      <w:tab/>
    </w:r>
    <w:r w:rsidRPr="00F94232">
      <w:rPr>
        <w:rFonts w:asciiTheme="minorHAnsi" w:hAnsiTheme="minorHAnsi" w:cstheme="minorHAnsi"/>
        <w:bCs/>
        <w:color w:val="595959" w:themeColor="text1" w:themeTint="A6"/>
        <w:sz w:val="16"/>
        <w:szCs w:val="18"/>
      </w:rPr>
      <w:t>2021a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B606C" w14:textId="77777777" w:rsidR="00D1122E" w:rsidRDefault="00D1122E">
      <w:pPr>
        <w:spacing w:after="0" w:line="240" w:lineRule="auto"/>
      </w:pPr>
      <w:r>
        <w:separator/>
      </w:r>
    </w:p>
  </w:footnote>
  <w:footnote w:type="continuationSeparator" w:id="0">
    <w:p w14:paraId="538B633B" w14:textId="77777777" w:rsidR="00D1122E" w:rsidRDefault="00D11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77AE8" w14:textId="53032F07" w:rsidR="00A25A56" w:rsidRPr="00E75F6D" w:rsidRDefault="00A25A56" w:rsidP="00E75F6D">
    <w:pPr>
      <w:pStyle w:val="Header"/>
      <w:jc w:val="right"/>
      <w:rPr>
        <w:rFonts w:asciiTheme="minorHAnsi" w:hAnsiTheme="minorHAnsi" w:cstheme="minorHAnsi"/>
        <w:b w:val="0"/>
        <w:bCs/>
      </w:rPr>
    </w:pPr>
    <w:r w:rsidRPr="00E75F6D">
      <w:rPr>
        <w:rFonts w:asciiTheme="minorHAnsi" w:hAnsiTheme="minorHAnsi" w:cstheme="minorHAnsi"/>
        <w:b w:val="0"/>
        <w:bCs/>
      </w:rPr>
      <w:t>OpenChain Security Assurance Reference Guide 1.0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030F9" w14:textId="65B32115" w:rsidR="00A25A56" w:rsidRPr="004E6DA5" w:rsidRDefault="00331ACB" w:rsidP="004E6DA5">
    <w:pPr>
      <w:pStyle w:val="Header"/>
      <w:jc w:val="right"/>
      <w:rPr>
        <w:rFonts w:asciiTheme="minorHAnsi" w:hAnsiTheme="minorHAnsi" w:cstheme="minorHAnsi"/>
        <w:b w:val="0"/>
        <w:bCs/>
      </w:rPr>
    </w:pPr>
    <w:r>
      <w:rPr>
        <w:noProof/>
      </w:rPr>
      <w:drawing>
        <wp:anchor distT="0" distB="0" distL="114300" distR="114300" simplePos="0" relativeHeight="251666432" behindDoc="0" locked="0" layoutInCell="1" allowOverlap="1" wp14:anchorId="5BFD257F" wp14:editId="793C57F4">
          <wp:simplePos x="0" y="0"/>
          <wp:positionH relativeFrom="margin">
            <wp:align>left</wp:align>
          </wp:positionH>
          <wp:positionV relativeFrom="paragraph">
            <wp:posOffset>-41487</wp:posOffset>
          </wp:positionV>
          <wp:extent cx="2192655" cy="22606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226060"/>
                  </a:xfrm>
                  <a:prstGeom prst="rect">
                    <a:avLst/>
                  </a:prstGeom>
                  <a:noFill/>
                </pic:spPr>
              </pic:pic>
            </a:graphicData>
          </a:graphic>
          <wp14:sizeRelH relativeFrom="margin">
            <wp14:pctWidth>0</wp14:pctWidth>
          </wp14:sizeRelH>
          <wp14:sizeRelV relativeFrom="margin">
            <wp14:pctHeight>0</wp14:pctHeight>
          </wp14:sizeRelV>
        </wp:anchor>
      </w:drawing>
    </w:r>
    <w:r>
      <w:rPr>
        <w:b w:val="0"/>
        <w:noProof/>
        <w:sz w:val="72"/>
        <w:szCs w:val="72"/>
        <w:lang w:val="en-US"/>
      </w:rPr>
      <mc:AlternateContent>
        <mc:Choice Requires="wps">
          <w:drawing>
            <wp:anchor distT="0" distB="0" distL="114300" distR="114300" simplePos="0" relativeHeight="251664384" behindDoc="0" locked="0" layoutInCell="1" allowOverlap="1" wp14:anchorId="0CFB4E5F" wp14:editId="27684FA7">
              <wp:simplePos x="0" y="0"/>
              <wp:positionH relativeFrom="column">
                <wp:posOffset>-50800</wp:posOffset>
              </wp:positionH>
              <wp:positionV relativeFrom="paragraph">
                <wp:posOffset>383540</wp:posOffset>
              </wp:positionV>
              <wp:extent cx="6686550" cy="1905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686550" cy="19050"/>
                      </a:xfrm>
                      <a:prstGeom prst="line">
                        <a:avLst/>
                      </a:prstGeom>
                      <a:ln w="12700">
                        <a:solidFill>
                          <a:srgbClr val="57BAD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5D2C12"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pt,30.2pt" to="522.5pt,31.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" strokecolor="#57bad9" strokeweight="1pt">
              <v:stroke joinstyle="miter"/>
            </v:line>
          </w:pict>
        </mc:Fallback>
      </mc:AlternateContent>
    </w:r>
    <w:r w:rsidR="00A25A56" w:rsidRPr="004E6DA5">
      <w:rPr>
        <w:rFonts w:asciiTheme="minorHAnsi" w:hAnsiTheme="minorHAnsi" w:cstheme="minorHAnsi"/>
        <w:b w:val="0"/>
        <w:bCs/>
        <w:lang w:val="en-US"/>
      </w:rPr>
      <w:t xml:space="preserve">OpenChain Security Assurance Reference </w:t>
    </w:r>
    <w:del w:id="362" w:author="Coughlan Shane" w:date="2022-01-31T22:40:00Z">
      <w:r w:rsidR="00A25A56" w:rsidRPr="004E6DA5" w:rsidDel="00A520C7">
        <w:rPr>
          <w:rFonts w:asciiTheme="minorHAnsi" w:hAnsiTheme="minorHAnsi" w:cstheme="minorHAnsi"/>
          <w:b w:val="0"/>
          <w:bCs/>
          <w:lang w:val="en-US"/>
        </w:rPr>
        <w:delText xml:space="preserve">Guide </w:delText>
      </w:r>
    </w:del>
    <w:ins w:id="363" w:author="Coughlan Shane" w:date="2022-01-31T22:40:00Z">
      <w:r w:rsidR="00A520C7">
        <w:rPr>
          <w:rFonts w:asciiTheme="minorHAnsi" w:hAnsiTheme="minorHAnsi" w:cstheme="minorHAnsi"/>
          <w:b w:val="0"/>
          <w:bCs/>
          <w:lang w:val="en-US"/>
        </w:rPr>
        <w:t>S</w:t>
      </w:r>
    </w:ins>
    <w:ins w:id="364" w:author="Coughlan Shane" w:date="2022-01-31T22:41:00Z">
      <w:r w:rsidR="00A520C7">
        <w:rPr>
          <w:rFonts w:asciiTheme="minorHAnsi" w:hAnsiTheme="minorHAnsi" w:cstheme="minorHAnsi"/>
          <w:b w:val="0"/>
          <w:bCs/>
          <w:lang w:val="en-US"/>
        </w:rPr>
        <w:t>pecification</w:t>
      </w:r>
    </w:ins>
    <w:ins w:id="365" w:author="Coughlan Shane" w:date="2022-01-31T22:40:00Z">
      <w:r w:rsidR="00A520C7" w:rsidRPr="004E6DA5">
        <w:rPr>
          <w:rFonts w:asciiTheme="minorHAnsi" w:hAnsiTheme="minorHAnsi" w:cstheme="minorHAnsi"/>
          <w:b w:val="0"/>
          <w:bCs/>
          <w:lang w:val="en-US"/>
        </w:rPr>
        <w:t xml:space="preserve"> </w:t>
      </w:r>
    </w:ins>
    <w:ins w:id="366" w:author="Coughlan Shane" w:date="2022-01-31T22:41:00Z">
      <w:r w:rsidR="00A520C7">
        <w:rPr>
          <w:rFonts w:asciiTheme="minorHAnsi" w:hAnsiTheme="minorHAnsi" w:cstheme="minorHAnsi"/>
          <w:b w:val="0"/>
          <w:bCs/>
          <w:lang w:val="en-US"/>
        </w:rPr>
        <w:t>2.</w:t>
      </w:r>
    </w:ins>
    <w:del w:id="367" w:author="Coughlan Shane" w:date="2022-01-31T22:41:00Z">
      <w:r w:rsidR="00A25A56" w:rsidRPr="004E6DA5" w:rsidDel="00A520C7">
        <w:rPr>
          <w:rFonts w:asciiTheme="minorHAnsi" w:hAnsiTheme="minorHAnsi" w:cstheme="minorHAnsi"/>
          <w:b w:val="0"/>
          <w:bCs/>
          <w:lang w:val="en-US"/>
        </w:rPr>
        <w:delText>1.</w:delText>
      </w:r>
    </w:del>
    <w:r w:rsidR="00A25A56" w:rsidRPr="004E6DA5">
      <w:rPr>
        <w:rFonts w:asciiTheme="minorHAnsi" w:hAnsiTheme="minorHAnsi" w:cstheme="minorHAnsi"/>
        <w:b w:val="0"/>
        <w:bCs/>
        <w:lang w:val="en-US"/>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720D" w14:textId="061AF3AF" w:rsidR="00A25A56" w:rsidRDefault="00A25A56">
    <w:pPr>
      <w:pStyle w:val="Header"/>
    </w:pPr>
    <w:r>
      <w:rPr>
        <w:noProof/>
      </w:rPr>
      <w:drawing>
        <wp:anchor distT="0" distB="0" distL="114300" distR="114300" simplePos="0" relativeHeight="251662336" behindDoc="0" locked="0" layoutInCell="1" allowOverlap="1" wp14:anchorId="24E3352E" wp14:editId="5860A218">
          <wp:simplePos x="0" y="0"/>
          <wp:positionH relativeFrom="margin">
            <wp:posOffset>38100</wp:posOffset>
          </wp:positionH>
          <wp:positionV relativeFrom="paragraph">
            <wp:posOffset>-16510</wp:posOffset>
          </wp:positionV>
          <wp:extent cx="2857500" cy="2952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7500" cy="295275"/>
                  </a:xfrm>
                  <a:prstGeom prst="rect">
                    <a:avLst/>
                  </a:prstGeom>
                  <a:noFill/>
                </pic:spPr>
              </pic:pic>
            </a:graphicData>
          </a:graphic>
        </wp:anchor>
      </w:drawing>
    </w:r>
    <w:r>
      <w:rPr>
        <w:b w:val="0"/>
        <w:noProof/>
        <w:sz w:val="72"/>
        <w:szCs w:val="72"/>
        <w:lang w:val="en-US"/>
      </w:rPr>
      <mc:AlternateContent>
        <mc:Choice Requires="wps">
          <w:drawing>
            <wp:anchor distT="0" distB="0" distL="114300" distR="114300" simplePos="0" relativeHeight="251659264" behindDoc="0" locked="0" layoutInCell="1" allowOverlap="1" wp14:anchorId="7AA565BC" wp14:editId="78B09654">
              <wp:simplePos x="0" y="0"/>
              <wp:positionH relativeFrom="margin">
                <wp:align>left</wp:align>
              </wp:positionH>
              <wp:positionV relativeFrom="paragraph">
                <wp:posOffset>431800</wp:posOffset>
              </wp:positionV>
              <wp:extent cx="6686550" cy="1905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686550" cy="19050"/>
                      </a:xfrm>
                      <a:prstGeom prst="line">
                        <a:avLst/>
                      </a:prstGeom>
                      <a:ln w="19050">
                        <a:solidFill>
                          <a:srgbClr val="54C2D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A6E7B" id="Straight Connector 1" o:spid="_x0000_s1026" style="position:absolute;flip:y;z-index:251659264;visibility:visible;mso-wrap-style:square;mso-wrap-distance-left:9pt;mso-wrap-distance-top:0;mso-wrap-distance-right:9pt;mso-wrap-distance-bottom:0;mso-position-horizontal:left;mso-position-horizontal-relative:margin;mso-position-vertical:absolute;mso-position-vertical-relative:text" from="0,34pt" to="526.5pt,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" strokecolor="#54c2dc" strokeweight="1.5pt">
              <v:stroke joinstyle="miter"/>
              <w10:wrap anchorx="margin"/>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A82D2" w14:textId="1BA56A45" w:rsidR="00FF590A" w:rsidRDefault="00FF590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AF944" w14:textId="33EAAA97" w:rsidR="00FF590A" w:rsidRDefault="00FF590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782" w14:textId="1B0B4D69" w:rsidR="00FF590A" w:rsidRDefault="00FF5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 w15:restartNumberingAfterBreak="0">
    <w:nsid w:val="0A8A12A7"/>
    <w:multiLevelType w:val="hybridMultilevel"/>
    <w:tmpl w:val="64C42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06A740A"/>
    <w:multiLevelType w:val="hybridMultilevel"/>
    <w:tmpl w:val="C980D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6035E"/>
    <w:multiLevelType w:val="hybridMultilevel"/>
    <w:tmpl w:val="CFB4D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F400B"/>
    <w:multiLevelType w:val="hybridMultilevel"/>
    <w:tmpl w:val="473AF1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23F02"/>
    <w:multiLevelType w:val="hybridMultilevel"/>
    <w:tmpl w:val="C7F20512"/>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229DD"/>
    <w:multiLevelType w:val="hybridMultilevel"/>
    <w:tmpl w:val="66AE8D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A5333E"/>
    <w:multiLevelType w:val="hybridMultilevel"/>
    <w:tmpl w:val="0E0A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AC7EB8"/>
    <w:multiLevelType w:val="multilevel"/>
    <w:tmpl w:val="F620E97C"/>
    <w:lvl w:ilvl="0">
      <w:start w:val="1"/>
      <w:numFmt w:val="decimal"/>
      <w:pStyle w:val="Heading1"/>
      <w:lvlText w:val="%1"/>
      <w:lvlJc w:val="left"/>
      <w:pPr>
        <w:tabs>
          <w:tab w:val="num" w:pos="999"/>
        </w:tabs>
        <w:ind w:left="999"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810"/>
        </w:tabs>
      </w:pPr>
      <w:rPr>
        <w:rFonts w:cs="Times New Roman"/>
        <w:b/>
        <w:i w:val="0"/>
        <w:strike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9" w15:restartNumberingAfterBreak="0">
    <w:nsid w:val="3927484E"/>
    <w:multiLevelType w:val="hybridMultilevel"/>
    <w:tmpl w:val="54E2D65C"/>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F2114"/>
    <w:multiLevelType w:val="hybridMultilevel"/>
    <w:tmpl w:val="857A3AD0"/>
    <w:lvl w:ilvl="0" w:tplc="CA023F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8C75BF"/>
    <w:multiLevelType w:val="hybridMultilevel"/>
    <w:tmpl w:val="34CE3CE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BF12D4"/>
    <w:multiLevelType w:val="hybridMultilevel"/>
    <w:tmpl w:val="04381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DB19A1"/>
    <w:multiLevelType w:val="hybridMultilevel"/>
    <w:tmpl w:val="C58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5A02B2"/>
    <w:multiLevelType w:val="hybridMultilevel"/>
    <w:tmpl w:val="091A8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507C4"/>
    <w:multiLevelType w:val="hybridMultilevel"/>
    <w:tmpl w:val="1678589E"/>
    <w:lvl w:ilvl="0" w:tplc="0966FD5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F7E50"/>
    <w:multiLevelType w:val="hybridMultilevel"/>
    <w:tmpl w:val="4C98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03C1C"/>
    <w:multiLevelType w:val="hybridMultilevel"/>
    <w:tmpl w:val="58263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760019"/>
    <w:multiLevelType w:val="hybridMultilevel"/>
    <w:tmpl w:val="F0BC1186"/>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D364FD"/>
    <w:multiLevelType w:val="hybridMultilevel"/>
    <w:tmpl w:val="FC0E4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072C2"/>
    <w:multiLevelType w:val="hybridMultilevel"/>
    <w:tmpl w:val="91E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AF4314"/>
    <w:multiLevelType w:val="hybridMultilevel"/>
    <w:tmpl w:val="115C3B90"/>
    <w:lvl w:ilvl="0" w:tplc="CA023F2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310160"/>
    <w:multiLevelType w:val="hybridMultilevel"/>
    <w:tmpl w:val="FBEAF150"/>
    <w:lvl w:ilvl="0" w:tplc="E5743F1E">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E2F75"/>
    <w:multiLevelType w:val="hybridMultilevel"/>
    <w:tmpl w:val="BD0891AC"/>
    <w:lvl w:ilvl="0" w:tplc="CA023F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52147"/>
    <w:multiLevelType w:val="hybridMultilevel"/>
    <w:tmpl w:val="D06EA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0"/>
  </w:num>
  <w:num w:numId="4">
    <w:abstractNumId w:val="0"/>
  </w:num>
  <w:num w:numId="5">
    <w:abstractNumId w:val="11"/>
  </w:num>
  <w:num w:numId="6">
    <w:abstractNumId w:val="20"/>
  </w:num>
  <w:num w:numId="7">
    <w:abstractNumId w:val="13"/>
  </w:num>
  <w:num w:numId="8">
    <w:abstractNumId w:val="7"/>
  </w:num>
  <w:num w:numId="9">
    <w:abstractNumId w:val="12"/>
  </w:num>
  <w:num w:numId="10">
    <w:abstractNumId w:val="19"/>
  </w:num>
  <w:num w:numId="11">
    <w:abstractNumId w:val="22"/>
  </w:num>
  <w:num w:numId="12">
    <w:abstractNumId w:val="15"/>
  </w:num>
  <w:num w:numId="13">
    <w:abstractNumId w:val="17"/>
  </w:num>
  <w:num w:numId="14">
    <w:abstractNumId w:val="8"/>
    <w:lvlOverride w:ilvl="0">
      <w:startOverride w:val="1"/>
    </w:lvlOverride>
    <w:lvlOverride w:ilvl="1">
      <w:startOverride w:val="2"/>
    </w:lvlOverride>
  </w:num>
  <w:num w:numId="15">
    <w:abstractNumId w:val="10"/>
  </w:num>
  <w:num w:numId="16">
    <w:abstractNumId w:val="4"/>
  </w:num>
  <w:num w:numId="17">
    <w:abstractNumId w:val="1"/>
  </w:num>
  <w:num w:numId="18">
    <w:abstractNumId w:val="15"/>
  </w:num>
  <w:num w:numId="19">
    <w:abstractNumId w:val="9"/>
  </w:num>
  <w:num w:numId="20">
    <w:abstractNumId w:val="18"/>
  </w:num>
  <w:num w:numId="21">
    <w:abstractNumId w:val="23"/>
  </w:num>
  <w:num w:numId="22">
    <w:abstractNumId w:val="15"/>
  </w:num>
  <w:num w:numId="23">
    <w:abstractNumId w:val="21"/>
  </w:num>
  <w:num w:numId="24">
    <w:abstractNumId w:val="5"/>
  </w:num>
  <w:num w:numId="25">
    <w:abstractNumId w:val="8"/>
  </w:num>
  <w:num w:numId="26">
    <w:abstractNumId w:val="8"/>
  </w:num>
  <w:num w:numId="27">
    <w:abstractNumId w:val="8"/>
  </w:num>
  <w:num w:numId="28">
    <w:abstractNumId w:val="8"/>
  </w:num>
  <w:num w:numId="29">
    <w:abstractNumId w:val="8"/>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3"/>
  </w:num>
  <w:num w:numId="39">
    <w:abstractNumId w:val="6"/>
  </w:num>
  <w:num w:numId="40">
    <w:abstractNumId w:val="24"/>
  </w:num>
  <w:num w:numId="41">
    <w:abstractNumId w:val="14"/>
  </w:num>
  <w:num w:numId="42">
    <w:abstractNumId w:val="16"/>
  </w:num>
  <w:num w:numId="43">
    <w:abstractNumId w:val="2"/>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ghlan Shane">
    <w15:presenceInfo w15:providerId="Windows Live" w15:userId="674ae6f2a656c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F4"/>
    <w:rsid w:val="0000364D"/>
    <w:rsid w:val="00004B40"/>
    <w:rsid w:val="000252DA"/>
    <w:rsid w:val="00050B78"/>
    <w:rsid w:val="00052262"/>
    <w:rsid w:val="0005237D"/>
    <w:rsid w:val="00054B44"/>
    <w:rsid w:val="00055455"/>
    <w:rsid w:val="00060093"/>
    <w:rsid w:val="000701D6"/>
    <w:rsid w:val="000712AF"/>
    <w:rsid w:val="000753DC"/>
    <w:rsid w:val="0007648D"/>
    <w:rsid w:val="00094732"/>
    <w:rsid w:val="000A548E"/>
    <w:rsid w:val="000B5928"/>
    <w:rsid w:val="000C033F"/>
    <w:rsid w:val="000C4262"/>
    <w:rsid w:val="000C5AE4"/>
    <w:rsid w:val="000D12F8"/>
    <w:rsid w:val="000D3C44"/>
    <w:rsid w:val="00102207"/>
    <w:rsid w:val="00105CB6"/>
    <w:rsid w:val="00121CB2"/>
    <w:rsid w:val="00124640"/>
    <w:rsid w:val="00147550"/>
    <w:rsid w:val="0015110E"/>
    <w:rsid w:val="00152087"/>
    <w:rsid w:val="001535D8"/>
    <w:rsid w:val="00160017"/>
    <w:rsid w:val="00161E62"/>
    <w:rsid w:val="00171982"/>
    <w:rsid w:val="00172DB9"/>
    <w:rsid w:val="001959F1"/>
    <w:rsid w:val="00197170"/>
    <w:rsid w:val="001976BB"/>
    <w:rsid w:val="001A0B0F"/>
    <w:rsid w:val="001A33D0"/>
    <w:rsid w:val="001A5738"/>
    <w:rsid w:val="001B158D"/>
    <w:rsid w:val="001B4B77"/>
    <w:rsid w:val="001B51CD"/>
    <w:rsid w:val="001B76B6"/>
    <w:rsid w:val="001C5CD5"/>
    <w:rsid w:val="001D08D8"/>
    <w:rsid w:val="001D2901"/>
    <w:rsid w:val="001D6C27"/>
    <w:rsid w:val="001D6D04"/>
    <w:rsid w:val="001E4B61"/>
    <w:rsid w:val="001E7F7E"/>
    <w:rsid w:val="001F02E0"/>
    <w:rsid w:val="00200AFC"/>
    <w:rsid w:val="002049F5"/>
    <w:rsid w:val="0022401E"/>
    <w:rsid w:val="0022663C"/>
    <w:rsid w:val="00227461"/>
    <w:rsid w:val="00227A37"/>
    <w:rsid w:val="00234122"/>
    <w:rsid w:val="00237D7A"/>
    <w:rsid w:val="0024071C"/>
    <w:rsid w:val="002605C0"/>
    <w:rsid w:val="002637C0"/>
    <w:rsid w:val="00263F87"/>
    <w:rsid w:val="00264095"/>
    <w:rsid w:val="002651C0"/>
    <w:rsid w:val="00270D29"/>
    <w:rsid w:val="002748BD"/>
    <w:rsid w:val="00285BC3"/>
    <w:rsid w:val="00287FFA"/>
    <w:rsid w:val="00291AE8"/>
    <w:rsid w:val="00294FB0"/>
    <w:rsid w:val="002A0230"/>
    <w:rsid w:val="002A0C4A"/>
    <w:rsid w:val="002A19CC"/>
    <w:rsid w:val="002A6010"/>
    <w:rsid w:val="002B5CA4"/>
    <w:rsid w:val="002C453D"/>
    <w:rsid w:val="002C664B"/>
    <w:rsid w:val="002C76CD"/>
    <w:rsid w:val="002E0796"/>
    <w:rsid w:val="002F10BF"/>
    <w:rsid w:val="002F4249"/>
    <w:rsid w:val="00305E12"/>
    <w:rsid w:val="00314414"/>
    <w:rsid w:val="0031564E"/>
    <w:rsid w:val="00325C8C"/>
    <w:rsid w:val="00326996"/>
    <w:rsid w:val="00327F75"/>
    <w:rsid w:val="00331ACB"/>
    <w:rsid w:val="00333718"/>
    <w:rsid w:val="0034250D"/>
    <w:rsid w:val="0034798D"/>
    <w:rsid w:val="003579A6"/>
    <w:rsid w:val="003646B6"/>
    <w:rsid w:val="00370B71"/>
    <w:rsid w:val="00374B54"/>
    <w:rsid w:val="00377EE9"/>
    <w:rsid w:val="00393544"/>
    <w:rsid w:val="00395E39"/>
    <w:rsid w:val="003B0CEC"/>
    <w:rsid w:val="003B11ED"/>
    <w:rsid w:val="003B4DF4"/>
    <w:rsid w:val="003C0AF5"/>
    <w:rsid w:val="003C1B08"/>
    <w:rsid w:val="003C6799"/>
    <w:rsid w:val="003D09EC"/>
    <w:rsid w:val="003E247B"/>
    <w:rsid w:val="003E4198"/>
    <w:rsid w:val="003F38FD"/>
    <w:rsid w:val="00400F60"/>
    <w:rsid w:val="00404DBD"/>
    <w:rsid w:val="00406187"/>
    <w:rsid w:val="004126AF"/>
    <w:rsid w:val="004177A8"/>
    <w:rsid w:val="00425B58"/>
    <w:rsid w:val="00426426"/>
    <w:rsid w:val="00431BA1"/>
    <w:rsid w:val="00437387"/>
    <w:rsid w:val="00441FD0"/>
    <w:rsid w:val="004421EF"/>
    <w:rsid w:val="0044390B"/>
    <w:rsid w:val="00443D77"/>
    <w:rsid w:val="004442AF"/>
    <w:rsid w:val="004510EB"/>
    <w:rsid w:val="00456837"/>
    <w:rsid w:val="00460363"/>
    <w:rsid w:val="00463A9B"/>
    <w:rsid w:val="00471582"/>
    <w:rsid w:val="00472710"/>
    <w:rsid w:val="004730CD"/>
    <w:rsid w:val="0047424C"/>
    <w:rsid w:val="00477E88"/>
    <w:rsid w:val="0048006F"/>
    <w:rsid w:val="00481387"/>
    <w:rsid w:val="00482308"/>
    <w:rsid w:val="00483590"/>
    <w:rsid w:val="00483B6D"/>
    <w:rsid w:val="00484B1D"/>
    <w:rsid w:val="00490CBC"/>
    <w:rsid w:val="00496834"/>
    <w:rsid w:val="004A0332"/>
    <w:rsid w:val="004A09CD"/>
    <w:rsid w:val="004C241D"/>
    <w:rsid w:val="004C6B5D"/>
    <w:rsid w:val="004D024F"/>
    <w:rsid w:val="004D2D98"/>
    <w:rsid w:val="004D4FA8"/>
    <w:rsid w:val="004E4F09"/>
    <w:rsid w:val="004E6DA5"/>
    <w:rsid w:val="004E6E8E"/>
    <w:rsid w:val="004F2188"/>
    <w:rsid w:val="004F3309"/>
    <w:rsid w:val="004F7738"/>
    <w:rsid w:val="00511536"/>
    <w:rsid w:val="00511D57"/>
    <w:rsid w:val="0051294E"/>
    <w:rsid w:val="00513B00"/>
    <w:rsid w:val="005213B3"/>
    <w:rsid w:val="00522A92"/>
    <w:rsid w:val="00522D16"/>
    <w:rsid w:val="0052423C"/>
    <w:rsid w:val="00526284"/>
    <w:rsid w:val="00537D82"/>
    <w:rsid w:val="0054017F"/>
    <w:rsid w:val="00544DC2"/>
    <w:rsid w:val="0054733A"/>
    <w:rsid w:val="00551794"/>
    <w:rsid w:val="00557589"/>
    <w:rsid w:val="005609AC"/>
    <w:rsid w:val="00561272"/>
    <w:rsid w:val="0056313A"/>
    <w:rsid w:val="005634CB"/>
    <w:rsid w:val="00564080"/>
    <w:rsid w:val="005641F2"/>
    <w:rsid w:val="00566D03"/>
    <w:rsid w:val="00571B84"/>
    <w:rsid w:val="00577AC5"/>
    <w:rsid w:val="00580DDE"/>
    <w:rsid w:val="005844BC"/>
    <w:rsid w:val="0059778A"/>
    <w:rsid w:val="005978F9"/>
    <w:rsid w:val="005B3EC6"/>
    <w:rsid w:val="005D0FC0"/>
    <w:rsid w:val="005D5A93"/>
    <w:rsid w:val="005D6017"/>
    <w:rsid w:val="005E0612"/>
    <w:rsid w:val="005E0811"/>
    <w:rsid w:val="005E50B1"/>
    <w:rsid w:val="005E6DD1"/>
    <w:rsid w:val="005F1722"/>
    <w:rsid w:val="00606968"/>
    <w:rsid w:val="00610D56"/>
    <w:rsid w:val="00625782"/>
    <w:rsid w:val="006259E3"/>
    <w:rsid w:val="00625AA4"/>
    <w:rsid w:val="00630137"/>
    <w:rsid w:val="006337A7"/>
    <w:rsid w:val="006347DA"/>
    <w:rsid w:val="00644944"/>
    <w:rsid w:val="0064621B"/>
    <w:rsid w:val="00651374"/>
    <w:rsid w:val="006560E8"/>
    <w:rsid w:val="00663F0B"/>
    <w:rsid w:val="00671B6D"/>
    <w:rsid w:val="00673172"/>
    <w:rsid w:val="00680A25"/>
    <w:rsid w:val="0068101F"/>
    <w:rsid w:val="00681B41"/>
    <w:rsid w:val="00683AE6"/>
    <w:rsid w:val="006925BD"/>
    <w:rsid w:val="006A38A7"/>
    <w:rsid w:val="006B3750"/>
    <w:rsid w:val="006C1BAF"/>
    <w:rsid w:val="006D3D76"/>
    <w:rsid w:val="006D6C43"/>
    <w:rsid w:val="006E08BF"/>
    <w:rsid w:val="006F4D60"/>
    <w:rsid w:val="006F591D"/>
    <w:rsid w:val="0070124E"/>
    <w:rsid w:val="0070241F"/>
    <w:rsid w:val="0070419C"/>
    <w:rsid w:val="00706757"/>
    <w:rsid w:val="007067F1"/>
    <w:rsid w:val="00706811"/>
    <w:rsid w:val="00706F75"/>
    <w:rsid w:val="00707647"/>
    <w:rsid w:val="00715D95"/>
    <w:rsid w:val="007262ED"/>
    <w:rsid w:val="00726CF5"/>
    <w:rsid w:val="007307AD"/>
    <w:rsid w:val="00734A6D"/>
    <w:rsid w:val="0074342E"/>
    <w:rsid w:val="007454DD"/>
    <w:rsid w:val="00750A04"/>
    <w:rsid w:val="00762AED"/>
    <w:rsid w:val="0076442E"/>
    <w:rsid w:val="007812F0"/>
    <w:rsid w:val="00784EDB"/>
    <w:rsid w:val="00790A8A"/>
    <w:rsid w:val="007B23EF"/>
    <w:rsid w:val="007B3B88"/>
    <w:rsid w:val="007C49C9"/>
    <w:rsid w:val="007C5900"/>
    <w:rsid w:val="007D00E0"/>
    <w:rsid w:val="007D2FCD"/>
    <w:rsid w:val="007D75A4"/>
    <w:rsid w:val="007F073C"/>
    <w:rsid w:val="007F2F77"/>
    <w:rsid w:val="007F42E7"/>
    <w:rsid w:val="007F5EDC"/>
    <w:rsid w:val="007F7ABD"/>
    <w:rsid w:val="007F7F35"/>
    <w:rsid w:val="00800ABE"/>
    <w:rsid w:val="00805E27"/>
    <w:rsid w:val="00814507"/>
    <w:rsid w:val="00815BD6"/>
    <w:rsid w:val="00826377"/>
    <w:rsid w:val="008340D8"/>
    <w:rsid w:val="00854C92"/>
    <w:rsid w:val="008713ED"/>
    <w:rsid w:val="00871602"/>
    <w:rsid w:val="00871F0B"/>
    <w:rsid w:val="00872AA6"/>
    <w:rsid w:val="008752CA"/>
    <w:rsid w:val="00875310"/>
    <w:rsid w:val="0087690B"/>
    <w:rsid w:val="008814B2"/>
    <w:rsid w:val="00885E28"/>
    <w:rsid w:val="00893560"/>
    <w:rsid w:val="00894EAB"/>
    <w:rsid w:val="00897961"/>
    <w:rsid w:val="008A395D"/>
    <w:rsid w:val="008B5436"/>
    <w:rsid w:val="008B6DBC"/>
    <w:rsid w:val="008C204E"/>
    <w:rsid w:val="008D4B66"/>
    <w:rsid w:val="008E1D0B"/>
    <w:rsid w:val="008E2802"/>
    <w:rsid w:val="008E42B5"/>
    <w:rsid w:val="008F07BB"/>
    <w:rsid w:val="008F1F18"/>
    <w:rsid w:val="00903297"/>
    <w:rsid w:val="009143A5"/>
    <w:rsid w:val="00914C53"/>
    <w:rsid w:val="0092150B"/>
    <w:rsid w:val="00923F27"/>
    <w:rsid w:val="009242EE"/>
    <w:rsid w:val="009439E1"/>
    <w:rsid w:val="00952169"/>
    <w:rsid w:val="00966E2F"/>
    <w:rsid w:val="00967235"/>
    <w:rsid w:val="0097303B"/>
    <w:rsid w:val="009839BB"/>
    <w:rsid w:val="00985FDA"/>
    <w:rsid w:val="00993703"/>
    <w:rsid w:val="009976D8"/>
    <w:rsid w:val="009A035F"/>
    <w:rsid w:val="009B3704"/>
    <w:rsid w:val="009B573D"/>
    <w:rsid w:val="009B600D"/>
    <w:rsid w:val="009B70CD"/>
    <w:rsid w:val="009D4CD4"/>
    <w:rsid w:val="009D710A"/>
    <w:rsid w:val="009E33D9"/>
    <w:rsid w:val="009E62B0"/>
    <w:rsid w:val="009F39BD"/>
    <w:rsid w:val="00A026FA"/>
    <w:rsid w:val="00A043A6"/>
    <w:rsid w:val="00A10C28"/>
    <w:rsid w:val="00A12382"/>
    <w:rsid w:val="00A235CA"/>
    <w:rsid w:val="00A25788"/>
    <w:rsid w:val="00A25A56"/>
    <w:rsid w:val="00A31F20"/>
    <w:rsid w:val="00A45AE0"/>
    <w:rsid w:val="00A47373"/>
    <w:rsid w:val="00A50D78"/>
    <w:rsid w:val="00A520C7"/>
    <w:rsid w:val="00A63483"/>
    <w:rsid w:val="00A662E7"/>
    <w:rsid w:val="00A752AD"/>
    <w:rsid w:val="00A76617"/>
    <w:rsid w:val="00A853DE"/>
    <w:rsid w:val="00A91865"/>
    <w:rsid w:val="00A97ED7"/>
    <w:rsid w:val="00AA23D6"/>
    <w:rsid w:val="00AA55ED"/>
    <w:rsid w:val="00AB422F"/>
    <w:rsid w:val="00AB4C64"/>
    <w:rsid w:val="00AB61D2"/>
    <w:rsid w:val="00AB7972"/>
    <w:rsid w:val="00AB7CB6"/>
    <w:rsid w:val="00AC045D"/>
    <w:rsid w:val="00AD665E"/>
    <w:rsid w:val="00AE533A"/>
    <w:rsid w:val="00AE6204"/>
    <w:rsid w:val="00AF141E"/>
    <w:rsid w:val="00AF357D"/>
    <w:rsid w:val="00AF3908"/>
    <w:rsid w:val="00AF50D6"/>
    <w:rsid w:val="00AF68C4"/>
    <w:rsid w:val="00B025E9"/>
    <w:rsid w:val="00B02C9D"/>
    <w:rsid w:val="00B0593E"/>
    <w:rsid w:val="00B05B10"/>
    <w:rsid w:val="00B15D16"/>
    <w:rsid w:val="00B15F5F"/>
    <w:rsid w:val="00B225E9"/>
    <w:rsid w:val="00B24DE6"/>
    <w:rsid w:val="00B30F2A"/>
    <w:rsid w:val="00B32685"/>
    <w:rsid w:val="00B345EF"/>
    <w:rsid w:val="00B35CBC"/>
    <w:rsid w:val="00B432E9"/>
    <w:rsid w:val="00B5071A"/>
    <w:rsid w:val="00B651E7"/>
    <w:rsid w:val="00B67BDF"/>
    <w:rsid w:val="00B72986"/>
    <w:rsid w:val="00B76E77"/>
    <w:rsid w:val="00B77025"/>
    <w:rsid w:val="00B775A6"/>
    <w:rsid w:val="00B80F08"/>
    <w:rsid w:val="00B83404"/>
    <w:rsid w:val="00B9118A"/>
    <w:rsid w:val="00BA0660"/>
    <w:rsid w:val="00BA1F97"/>
    <w:rsid w:val="00BA6E9D"/>
    <w:rsid w:val="00BB0A3B"/>
    <w:rsid w:val="00BB379C"/>
    <w:rsid w:val="00BC2508"/>
    <w:rsid w:val="00BC394B"/>
    <w:rsid w:val="00BD0761"/>
    <w:rsid w:val="00BD6A44"/>
    <w:rsid w:val="00BF2024"/>
    <w:rsid w:val="00BF7921"/>
    <w:rsid w:val="00C01C96"/>
    <w:rsid w:val="00C307DB"/>
    <w:rsid w:val="00C3361A"/>
    <w:rsid w:val="00C33932"/>
    <w:rsid w:val="00C40878"/>
    <w:rsid w:val="00C41821"/>
    <w:rsid w:val="00C41A82"/>
    <w:rsid w:val="00C424F1"/>
    <w:rsid w:val="00C545F9"/>
    <w:rsid w:val="00C62CE1"/>
    <w:rsid w:val="00C64A6F"/>
    <w:rsid w:val="00C658E9"/>
    <w:rsid w:val="00C7071D"/>
    <w:rsid w:val="00C72E90"/>
    <w:rsid w:val="00C732DE"/>
    <w:rsid w:val="00C74577"/>
    <w:rsid w:val="00C74AAF"/>
    <w:rsid w:val="00C753A4"/>
    <w:rsid w:val="00C80E49"/>
    <w:rsid w:val="00C83357"/>
    <w:rsid w:val="00C839CB"/>
    <w:rsid w:val="00C87E2B"/>
    <w:rsid w:val="00CA15F4"/>
    <w:rsid w:val="00CA6DF8"/>
    <w:rsid w:val="00CB198F"/>
    <w:rsid w:val="00CB1E74"/>
    <w:rsid w:val="00CB2B6D"/>
    <w:rsid w:val="00CB2C73"/>
    <w:rsid w:val="00CB3C4B"/>
    <w:rsid w:val="00CC2F0B"/>
    <w:rsid w:val="00CD3C24"/>
    <w:rsid w:val="00CE2020"/>
    <w:rsid w:val="00CE656F"/>
    <w:rsid w:val="00D066E9"/>
    <w:rsid w:val="00D06905"/>
    <w:rsid w:val="00D10706"/>
    <w:rsid w:val="00D10CBC"/>
    <w:rsid w:val="00D1122E"/>
    <w:rsid w:val="00D115D4"/>
    <w:rsid w:val="00D138FD"/>
    <w:rsid w:val="00D16F11"/>
    <w:rsid w:val="00D178ED"/>
    <w:rsid w:val="00D33289"/>
    <w:rsid w:val="00D3614C"/>
    <w:rsid w:val="00D36577"/>
    <w:rsid w:val="00D52696"/>
    <w:rsid w:val="00D541EE"/>
    <w:rsid w:val="00D70896"/>
    <w:rsid w:val="00D74941"/>
    <w:rsid w:val="00D74C0D"/>
    <w:rsid w:val="00D764EE"/>
    <w:rsid w:val="00D77347"/>
    <w:rsid w:val="00D805AC"/>
    <w:rsid w:val="00D85AAB"/>
    <w:rsid w:val="00D95D44"/>
    <w:rsid w:val="00DA1077"/>
    <w:rsid w:val="00DB1867"/>
    <w:rsid w:val="00DB2BD4"/>
    <w:rsid w:val="00DC44C3"/>
    <w:rsid w:val="00DC5E6F"/>
    <w:rsid w:val="00DC6913"/>
    <w:rsid w:val="00DC7FDD"/>
    <w:rsid w:val="00DD1BA4"/>
    <w:rsid w:val="00DE4393"/>
    <w:rsid w:val="00DE4D2D"/>
    <w:rsid w:val="00DF35DB"/>
    <w:rsid w:val="00DF4F06"/>
    <w:rsid w:val="00E02537"/>
    <w:rsid w:val="00E04571"/>
    <w:rsid w:val="00E10672"/>
    <w:rsid w:val="00E11820"/>
    <w:rsid w:val="00E13074"/>
    <w:rsid w:val="00E15CA4"/>
    <w:rsid w:val="00E16379"/>
    <w:rsid w:val="00E33FB5"/>
    <w:rsid w:val="00E45DE1"/>
    <w:rsid w:val="00E66E01"/>
    <w:rsid w:val="00E7235F"/>
    <w:rsid w:val="00E74789"/>
    <w:rsid w:val="00E7547A"/>
    <w:rsid w:val="00E75F6D"/>
    <w:rsid w:val="00E825E6"/>
    <w:rsid w:val="00EA1837"/>
    <w:rsid w:val="00EA2F83"/>
    <w:rsid w:val="00EA405C"/>
    <w:rsid w:val="00EA7587"/>
    <w:rsid w:val="00EA7BD6"/>
    <w:rsid w:val="00EB5FD4"/>
    <w:rsid w:val="00EB5FF5"/>
    <w:rsid w:val="00ED118E"/>
    <w:rsid w:val="00ED401C"/>
    <w:rsid w:val="00ED5DDA"/>
    <w:rsid w:val="00EE032E"/>
    <w:rsid w:val="00EE0A3B"/>
    <w:rsid w:val="00EE1297"/>
    <w:rsid w:val="00EF4D63"/>
    <w:rsid w:val="00EF7DC9"/>
    <w:rsid w:val="00F17530"/>
    <w:rsid w:val="00F31C7A"/>
    <w:rsid w:val="00F378E6"/>
    <w:rsid w:val="00F40466"/>
    <w:rsid w:val="00F4411F"/>
    <w:rsid w:val="00F449E4"/>
    <w:rsid w:val="00F5458C"/>
    <w:rsid w:val="00F57D44"/>
    <w:rsid w:val="00F63A16"/>
    <w:rsid w:val="00F72C5E"/>
    <w:rsid w:val="00F75043"/>
    <w:rsid w:val="00F760ED"/>
    <w:rsid w:val="00F77E4F"/>
    <w:rsid w:val="00F81ACE"/>
    <w:rsid w:val="00F828CA"/>
    <w:rsid w:val="00F82CF0"/>
    <w:rsid w:val="00F85048"/>
    <w:rsid w:val="00F918EF"/>
    <w:rsid w:val="00F94232"/>
    <w:rsid w:val="00FA09CA"/>
    <w:rsid w:val="00FB5FAB"/>
    <w:rsid w:val="00FC1FDA"/>
    <w:rsid w:val="00FC52A7"/>
    <w:rsid w:val="00FD39AA"/>
    <w:rsid w:val="00FF2548"/>
    <w:rsid w:val="00FF5202"/>
    <w:rsid w:val="00FF5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2E938"/>
  <w15:docId w15:val="{AC95181C-6C97-4BAB-8EC0-8FD63C749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6"/>
    <w:pPr>
      <w:tabs>
        <w:tab w:val="left" w:pos="403"/>
      </w:tabs>
      <w:spacing w:after="240" w:line="240" w:lineRule="atLeast"/>
    </w:pPr>
    <w:rPr>
      <w:sz w:val="22"/>
      <w:szCs w:val="22"/>
      <w:lang w:val="en-GB"/>
    </w:rPr>
  </w:style>
  <w:style w:type="paragraph" w:styleId="Heading1">
    <w:name w:val="heading 1"/>
    <w:basedOn w:val="Normal"/>
    <w:next w:val="Normal"/>
    <w:link w:val="Heading1Char"/>
    <w:uiPriority w:val="1"/>
    <w:qFormat/>
    <w:rsid w:val="001B51CD"/>
    <w:pPr>
      <w:keepNext/>
      <w:numPr>
        <w:numId w:val="1"/>
      </w:numPr>
      <w:tabs>
        <w:tab w:val="clear" w:pos="403"/>
        <w:tab w:val="clear" w:pos="999"/>
        <w:tab w:val="left" w:pos="400"/>
        <w:tab w:val="num" w:pos="432"/>
        <w:tab w:val="left" w:pos="560"/>
      </w:tabs>
      <w:suppressAutoHyphens/>
      <w:spacing w:before="270" w:line="270" w:lineRule="atLeast"/>
      <w:ind w:left="432"/>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eastAsia="MS Mincho"/>
      <w:b/>
      <w:sz w:val="26"/>
      <w:szCs w:val="22"/>
      <w:lang w:val="en-GB" w:eastAsia="ja-JP"/>
    </w:rPr>
  </w:style>
  <w:style w:type="character" w:customStyle="1" w:styleId="Heading2Char">
    <w:name w:val="Heading 2 Char"/>
    <w:link w:val="Heading2"/>
    <w:uiPriority w:val="2"/>
    <w:rsid w:val="001B51CD"/>
    <w:rPr>
      <w:rFonts w:eastAsia="MS Mincho"/>
      <w:b/>
      <w:sz w:val="24"/>
      <w:szCs w:val="22"/>
      <w:lang w:val="en-GB" w:eastAsia="ja-JP"/>
    </w:rPr>
  </w:style>
  <w:style w:type="character" w:customStyle="1" w:styleId="Heading3Char">
    <w:name w:val="Heading 3 Char"/>
    <w:link w:val="Heading3"/>
    <w:uiPriority w:val="3"/>
    <w:rsid w:val="001B51CD"/>
    <w:rPr>
      <w:rFonts w:eastAsia="MS Mincho"/>
      <w:b/>
      <w:sz w:val="22"/>
      <w:szCs w:val="22"/>
      <w:lang w:val="en-GB" w:eastAsia="ja-JP"/>
    </w:rPr>
  </w:style>
  <w:style w:type="character" w:customStyle="1" w:styleId="Heading4Char">
    <w:name w:val="Heading 4 Char"/>
    <w:link w:val="Heading4"/>
    <w:uiPriority w:val="4"/>
    <w:rsid w:val="00F828CA"/>
    <w:rPr>
      <w:rFonts w:eastAsia="MS Mincho"/>
      <w:b/>
      <w:sz w:val="22"/>
      <w:szCs w:val="22"/>
      <w:lang w:val="en-GB" w:eastAsia="ja-JP"/>
    </w:rPr>
  </w:style>
  <w:style w:type="character" w:customStyle="1" w:styleId="Heading5Char">
    <w:name w:val="Heading 5 Char"/>
    <w:link w:val="Heading5"/>
    <w:uiPriority w:val="5"/>
    <w:rsid w:val="001B51CD"/>
    <w:rPr>
      <w:rFonts w:eastAsia="MS Mincho"/>
      <w:b/>
      <w:sz w:val="22"/>
      <w:szCs w:val="22"/>
      <w:lang w:val="en-GB" w:eastAsia="ja-JP"/>
    </w:rPr>
  </w:style>
  <w:style w:type="character" w:customStyle="1" w:styleId="Heading6Char">
    <w:name w:val="Heading 6 Char"/>
    <w:link w:val="Heading6"/>
    <w:uiPriority w:val="6"/>
    <w:rsid w:val="001B51CD"/>
    <w:rPr>
      <w:rFonts w:eastAsia="MS Mincho"/>
      <w:b/>
      <w:sz w:val="22"/>
      <w:szCs w:val="22"/>
      <w:lang w:val="en-GB" w:eastAsia="ja-JP"/>
    </w:rPr>
  </w:style>
  <w:style w:type="paragraph" w:customStyle="1" w:styleId="a2">
    <w:name w:val="a2"/>
    <w:basedOn w:val="Normal"/>
    <w:next w:val="Normal"/>
    <w:uiPriority w:val="11"/>
    <w:rsid w:val="0054733A"/>
    <w:pPr>
      <w:keepNext/>
      <w:numPr>
        <w:ilvl w:val="1"/>
        <w:numId w:val="4"/>
      </w:numPr>
      <w:tabs>
        <w:tab w:val="clear" w:pos="360"/>
        <w:tab w:val="clear" w:pos="403"/>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4"/>
      </w:numPr>
      <w:spacing w:before="60" w:line="250" w:lineRule="atLeas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4"/>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4"/>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4"/>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4"/>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pPr>
    <w:rPr>
      <w:b/>
    </w:rPr>
  </w:style>
  <w:style w:type="paragraph" w:customStyle="1" w:styleId="TermNum">
    <w:name w:val="TermNum"/>
    <w:basedOn w:val="Normal"/>
    <w:next w:val="Terms"/>
    <w:uiPriority w:val="7"/>
    <w:rsid w:val="00F77E4F"/>
    <w:pPr>
      <w:keepNext/>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pPr>
    <w:rPr>
      <w:rFonts w:eastAsia="Times New Roman"/>
    </w:rPr>
  </w:style>
  <w:style w:type="paragraph" w:customStyle="1" w:styleId="Tablebody">
    <w:name w:val="Table body"/>
    <w:basedOn w:val="Normal"/>
    <w:semiHidden/>
    <w:rsid w:val="00314414"/>
    <w:pPr>
      <w:tabs>
        <w:tab w:val="clear" w:pos="403"/>
      </w:tabs>
      <w:spacing w:before="60" w:after="60" w:line="210" w:lineRule="atLeas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CommentReference">
    <w:name w:val="annotation reference"/>
    <w:basedOn w:val="DefaultParagraphFont"/>
    <w:uiPriority w:val="99"/>
    <w:semiHidden/>
    <w:unhideWhenUsed/>
    <w:rsid w:val="001D6D04"/>
    <w:rPr>
      <w:sz w:val="16"/>
      <w:szCs w:val="16"/>
    </w:rPr>
  </w:style>
  <w:style w:type="paragraph" w:styleId="CommentText">
    <w:name w:val="annotation text"/>
    <w:basedOn w:val="Normal"/>
    <w:link w:val="CommentTextChar"/>
    <w:uiPriority w:val="99"/>
    <w:semiHidden/>
    <w:unhideWhenUsed/>
    <w:rsid w:val="001D6D04"/>
    <w:pPr>
      <w:spacing w:line="240" w:lineRule="auto"/>
    </w:pPr>
    <w:rPr>
      <w:sz w:val="20"/>
      <w:szCs w:val="20"/>
    </w:rPr>
  </w:style>
  <w:style w:type="character" w:customStyle="1" w:styleId="CommentTextChar">
    <w:name w:val="Comment Text Char"/>
    <w:basedOn w:val="DefaultParagraphFont"/>
    <w:link w:val="CommentText"/>
    <w:uiPriority w:val="99"/>
    <w:semiHidden/>
    <w:rsid w:val="001D6D04"/>
    <w:rPr>
      <w:lang w:val="en-GB"/>
    </w:rPr>
  </w:style>
  <w:style w:type="paragraph" w:styleId="CommentSubject">
    <w:name w:val="annotation subject"/>
    <w:basedOn w:val="CommentText"/>
    <w:next w:val="CommentText"/>
    <w:link w:val="CommentSubjectChar"/>
    <w:uiPriority w:val="99"/>
    <w:semiHidden/>
    <w:unhideWhenUsed/>
    <w:rsid w:val="001D6D04"/>
    <w:rPr>
      <w:b/>
      <w:bCs/>
    </w:rPr>
  </w:style>
  <w:style w:type="character" w:customStyle="1" w:styleId="CommentSubjectChar">
    <w:name w:val="Comment Subject Char"/>
    <w:basedOn w:val="CommentTextChar"/>
    <w:link w:val="CommentSubject"/>
    <w:uiPriority w:val="99"/>
    <w:semiHidden/>
    <w:rsid w:val="001D6D04"/>
    <w:rPr>
      <w:b/>
      <w:bCs/>
      <w:lang w:val="en-GB"/>
    </w:rPr>
  </w:style>
  <w:style w:type="character" w:customStyle="1" w:styleId="UnresolvedMention1">
    <w:name w:val="Unresolved Mention1"/>
    <w:basedOn w:val="DefaultParagraphFont"/>
    <w:uiPriority w:val="99"/>
    <w:semiHidden/>
    <w:unhideWhenUsed/>
    <w:rsid w:val="00484B1D"/>
    <w:rPr>
      <w:color w:val="605E5C"/>
      <w:shd w:val="clear" w:color="auto" w:fill="E1DFDD"/>
    </w:rPr>
  </w:style>
  <w:style w:type="paragraph" w:styleId="ListParagraph">
    <w:name w:val="List Paragraph"/>
    <w:basedOn w:val="Normal"/>
    <w:uiPriority w:val="34"/>
    <w:qFormat/>
    <w:rsid w:val="001D08D8"/>
    <w:pPr>
      <w:numPr>
        <w:numId w:val="12"/>
      </w:numPr>
      <w:tabs>
        <w:tab w:val="clear" w:pos="403"/>
      </w:tabs>
      <w:spacing w:after="0" w:line="240" w:lineRule="auto"/>
      <w:contextualSpacing/>
      <w:jc w:val="both"/>
    </w:pPr>
    <w:rPr>
      <w:rFonts w:asciiTheme="minorHAnsi" w:eastAsiaTheme="minorHAnsi" w:hAnsiTheme="minorHAnsi" w:cstheme="minorBidi"/>
      <w:lang w:val="en-US"/>
    </w:rPr>
  </w:style>
  <w:style w:type="character" w:styleId="Strong">
    <w:name w:val="Strong"/>
    <w:basedOn w:val="DefaultParagraphFont"/>
    <w:uiPriority w:val="22"/>
    <w:qFormat/>
    <w:rsid w:val="00EA1837"/>
    <w:rPr>
      <w:b/>
      <w:bCs/>
    </w:rPr>
  </w:style>
  <w:style w:type="paragraph" w:styleId="FootnoteText">
    <w:name w:val="footnote text"/>
    <w:basedOn w:val="Normal"/>
    <w:link w:val="FootnoteTextChar"/>
    <w:uiPriority w:val="99"/>
    <w:semiHidden/>
    <w:unhideWhenUsed/>
    <w:rsid w:val="00E02537"/>
    <w:pPr>
      <w:tabs>
        <w:tab w:val="clear" w:pos="403"/>
      </w:tabs>
      <w:spacing w:after="0" w:line="240" w:lineRule="auto"/>
      <w:jc w:val="both"/>
    </w:pPr>
    <w:rPr>
      <w:rFonts w:asciiTheme="minorHAnsi" w:eastAsiaTheme="minorHAnsi" w:hAnsiTheme="minorHAnsi" w:cstheme="minorBidi"/>
      <w:sz w:val="20"/>
      <w:szCs w:val="20"/>
      <w:lang w:val="en-US"/>
    </w:rPr>
  </w:style>
  <w:style w:type="character" w:customStyle="1" w:styleId="FootnoteTextChar">
    <w:name w:val="Footnote Text Char"/>
    <w:basedOn w:val="DefaultParagraphFont"/>
    <w:link w:val="FootnoteText"/>
    <w:uiPriority w:val="99"/>
    <w:semiHidden/>
    <w:rsid w:val="00E02537"/>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E02537"/>
    <w:rPr>
      <w:vertAlign w:val="superscript"/>
    </w:rPr>
  </w:style>
  <w:style w:type="character" w:styleId="UnresolvedMention">
    <w:name w:val="Unresolved Mention"/>
    <w:basedOn w:val="DefaultParagraphFont"/>
    <w:uiPriority w:val="99"/>
    <w:semiHidden/>
    <w:unhideWhenUsed/>
    <w:rsid w:val="0007648D"/>
    <w:rPr>
      <w:color w:val="605E5C"/>
      <w:shd w:val="clear" w:color="auto" w:fill="E1DFDD"/>
    </w:rPr>
  </w:style>
  <w:style w:type="paragraph" w:styleId="Revision">
    <w:name w:val="Revision"/>
    <w:hidden/>
    <w:uiPriority w:val="99"/>
    <w:semiHidden/>
    <w:rsid w:val="004F2188"/>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605">
      <w:bodyDiv w:val="1"/>
      <w:marLeft w:val="0"/>
      <w:marRight w:val="0"/>
      <w:marTop w:val="0"/>
      <w:marBottom w:val="0"/>
      <w:divBdr>
        <w:top w:val="none" w:sz="0" w:space="0" w:color="auto"/>
        <w:left w:val="none" w:sz="0" w:space="0" w:color="auto"/>
        <w:bottom w:val="none" w:sz="0" w:space="0" w:color="auto"/>
        <w:right w:val="none" w:sz="0" w:space="0" w:color="auto"/>
      </w:divBdr>
      <w:divsChild>
        <w:div w:id="520510703">
          <w:marLeft w:val="432"/>
          <w:marRight w:val="0"/>
          <w:marTop w:val="200"/>
          <w:marBottom w:val="0"/>
          <w:divBdr>
            <w:top w:val="none" w:sz="0" w:space="0" w:color="auto"/>
            <w:left w:val="none" w:sz="0" w:space="0" w:color="auto"/>
            <w:bottom w:val="none" w:sz="0" w:space="0" w:color="auto"/>
            <w:right w:val="none" w:sz="0" w:space="0" w:color="auto"/>
          </w:divBdr>
        </w:div>
      </w:divsChild>
    </w:div>
    <w:div w:id="18164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xja\Downloads\Simple_templat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CC92E-28FA-FF49-A70B-76506F46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C:\Users\rexja\Downloads\Simple_template (1).dotx</Template>
  <TotalTime>2</TotalTime>
  <Pages>9</Pages>
  <Words>2871</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Wind River, Linux Foundation</Company>
  <LinksUpToDate>false</LinksUpToDate>
  <CharactersWithSpaces>19198</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Gisi and Shane Coughlan</dc:creator>
  <cp:keywords/>
  <dc:description/>
  <cp:lastModifiedBy>Coughlan Shane</cp:lastModifiedBy>
  <cp:revision>4</cp:revision>
  <cp:lastPrinted>2021-08-11T23:59:00Z</cp:lastPrinted>
  <dcterms:created xsi:type="dcterms:W3CDTF">2022-02-15T05:42:00Z</dcterms:created>
  <dcterms:modified xsi:type="dcterms:W3CDTF">2022-02-15T05:48:00Z</dcterms:modified>
  <cp:category/>
</cp:coreProperties>
</file>